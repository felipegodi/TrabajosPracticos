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CC610" w14:textId="450B1027" w:rsidR="00A11123" w:rsidRDefault="6C466ADB" w:rsidP="6C466ADB">
      <w:pPr>
        <w:widowControl w:val="0"/>
        <w:pBdr>
          <w:top w:val="single" w:sz="8" w:space="31" w:color="000000"/>
        </w:pBdr>
        <w:spacing w:before="3672" w:after="1368" w:line="288" w:lineRule="auto"/>
        <w:jc w:val="center"/>
        <w:rPr>
          <w:rFonts w:ascii="Open Sans" w:eastAsia="Open Sans" w:hAnsi="Open Sans" w:cs="Open Sans"/>
          <w:b/>
          <w:bCs/>
          <w:color w:val="000000" w:themeColor="text1"/>
          <w:sz w:val="290"/>
          <w:szCs w:val="290"/>
        </w:rPr>
      </w:pPr>
      <w:commentRangeStart w:id="0"/>
      <w:commentRangeStart w:id="1"/>
      <w:r w:rsidRPr="6C466ADB">
        <w:rPr>
          <w:rFonts w:ascii="Open Sans" w:eastAsia="Open Sans" w:hAnsi="Open Sans" w:cs="Open Sans"/>
          <w:b/>
          <w:bCs/>
          <w:color w:val="000000" w:themeColor="text1"/>
          <w:sz w:val="290"/>
          <w:szCs w:val="290"/>
        </w:rPr>
        <w:t>2</w:t>
      </w:r>
      <w:commentRangeEnd w:id="0"/>
      <w:r w:rsidR="5A17CC56">
        <w:rPr>
          <w:rStyle w:val="CommentReference"/>
        </w:rPr>
        <w:commentReference w:id="0"/>
      </w:r>
      <w:commentRangeEnd w:id="1"/>
      <w:r w:rsidR="008942BF">
        <w:rPr>
          <w:rStyle w:val="CommentReference"/>
        </w:rPr>
        <w:commentReference w:id="1"/>
      </w:r>
    </w:p>
    <w:p w14:paraId="74671320" w14:textId="58C7C3BB" w:rsidR="00A11123" w:rsidRDefault="65A52AF8" w:rsidP="65A52AF8">
      <w:pPr>
        <w:widowControl w:val="0"/>
        <w:spacing w:after="0" w:line="288" w:lineRule="auto"/>
        <w:jc w:val="center"/>
        <w:rPr>
          <w:rFonts w:ascii="Open Sans" w:eastAsia="Open Sans" w:hAnsi="Open Sans" w:cs="Open Sans"/>
          <w:b/>
          <w:bCs/>
          <w:color w:val="000000" w:themeColor="text1"/>
          <w:sz w:val="96"/>
          <w:szCs w:val="96"/>
        </w:rPr>
      </w:pPr>
      <w:r w:rsidRPr="65A52AF8">
        <w:rPr>
          <w:rFonts w:ascii="Open Sans" w:eastAsia="Open Sans" w:hAnsi="Open Sans" w:cs="Open Sans"/>
          <w:b/>
          <w:bCs/>
          <w:color w:val="000000" w:themeColor="text1"/>
          <w:sz w:val="96"/>
          <w:szCs w:val="96"/>
        </w:rPr>
        <w:t>Grammar of graphics and visual components</w:t>
      </w:r>
    </w:p>
    <w:p w14:paraId="5D8B5832" w14:textId="77777777" w:rsidR="00ED0B92" w:rsidRDefault="00ED0B92">
      <w:pPr>
        <w:widowControl w:val="0"/>
        <w:spacing w:after="58" w:line="288" w:lineRule="auto"/>
        <w:ind w:left="288" w:right="720" w:hanging="288"/>
        <w:rPr>
          <w:rFonts w:ascii="Open Sans" w:eastAsia="Open Sans" w:hAnsi="Open Sans" w:cs="Open Sans"/>
          <w:b/>
          <w:color w:val="000000"/>
        </w:rPr>
      </w:pPr>
    </w:p>
    <w:p w14:paraId="70BE8996" w14:textId="77777777" w:rsidR="00ED0B92" w:rsidRDefault="00ED0B92">
      <w:pPr>
        <w:widowControl w:val="0"/>
        <w:spacing w:after="58" w:line="288" w:lineRule="auto"/>
        <w:ind w:left="288" w:right="720" w:hanging="288"/>
        <w:rPr>
          <w:rFonts w:ascii="Open Sans" w:eastAsia="Open Sans" w:hAnsi="Open Sans" w:cs="Open Sans"/>
          <w:b/>
          <w:color w:val="000000"/>
        </w:rPr>
      </w:pPr>
    </w:p>
    <w:p w14:paraId="2CC5B6CE" w14:textId="1FCC034B" w:rsidR="00ED0B92" w:rsidRDefault="000D28DD" w:rsidP="001647BE">
      <w:pPr>
        <w:widowControl w:val="0"/>
        <w:spacing w:after="58" w:line="288" w:lineRule="auto"/>
        <w:ind w:left="288" w:right="720" w:hanging="288"/>
        <w:rPr>
          <w:rFonts w:ascii="Source Serif Pro" w:eastAsia="Source Serif Pro" w:hAnsi="Source Serif Pro" w:cs="Source Serif Pro"/>
          <w:color w:val="000000"/>
        </w:rPr>
      </w:pPr>
      <w:r>
        <w:rPr>
          <w:rFonts w:ascii="Source Serif Pro" w:eastAsia="Source Serif Pro" w:hAnsi="Source Serif Pro" w:cs="Source Serif Pro"/>
          <w:color w:val="000000"/>
        </w:rPr>
        <w:lastRenderedPageBreak/>
        <w:t xml:space="preserve"> </w:t>
      </w:r>
    </w:p>
    <w:p w14:paraId="1CF9B016" w14:textId="6A8FE15E" w:rsidR="00A11123" w:rsidRPr="00ED0B92"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Open Sans" w:eastAsia="Open Sans" w:hAnsi="Open Sans" w:cs="Open Sans"/>
          <w:b/>
          <w:bCs/>
          <w:color w:val="000000" w:themeColor="text1"/>
        </w:rPr>
        <w:t>Lesson Objectives</w:t>
      </w:r>
    </w:p>
    <w:p w14:paraId="31E4F46A" w14:textId="7E1F3FC7" w:rsidR="00A11123" w:rsidRDefault="65A52AF8" w:rsidP="65A52AF8">
      <w:pPr>
        <w:widowControl w:val="0"/>
        <w:spacing w:after="58" w:line="288" w:lineRule="auto"/>
        <w:ind w:left="288" w:right="720" w:hanging="288"/>
        <w:rPr>
          <w:rFonts w:ascii="Open Sans" w:eastAsia="Open Sans" w:hAnsi="Open Sans" w:cs="Open Sans"/>
          <w:b/>
          <w:bCs/>
          <w:color w:val="000000" w:themeColor="text1"/>
        </w:rPr>
      </w:pPr>
      <w:r w:rsidRPr="65A52AF8">
        <w:rPr>
          <w:rFonts w:ascii="Open Sans" w:eastAsia="Open Sans" w:hAnsi="Open Sans" w:cs="Open Sans"/>
          <w:b/>
          <w:bCs/>
          <w:color w:val="000000" w:themeColor="text1"/>
        </w:rPr>
        <w:t>Show Slide 1</w:t>
      </w:r>
    </w:p>
    <w:p w14:paraId="378157BB" w14:textId="77777777" w:rsidR="00A11123"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By the end of this lesson, you will be able to:</w:t>
      </w:r>
    </w:p>
    <w:p w14:paraId="1948FA49" w14:textId="2E3691AA" w:rsidR="001D7460" w:rsidRDefault="6CEFBF66" w:rsidP="6CEFBF66">
      <w:pPr>
        <w:widowControl w:val="0"/>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Understand the grammar of graphics in greater details and be able to use:</w:t>
      </w:r>
    </w:p>
    <w:p w14:paraId="5EDE53B8" w14:textId="445F5B93" w:rsidR="00604079" w:rsidRDefault="6CEFBF66" w:rsidP="65A52AF8">
      <w:pPr>
        <w:widowControl w:val="0"/>
        <w:numPr>
          <w:ilvl w:val="1"/>
          <w:numId w:val="1"/>
        </w:numPr>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Layers</w:t>
      </w:r>
    </w:p>
    <w:p w14:paraId="287FD60D" w14:textId="64FFB717" w:rsidR="00604079" w:rsidRDefault="6CEFBF66" w:rsidP="65A52AF8">
      <w:pPr>
        <w:widowControl w:val="0"/>
        <w:numPr>
          <w:ilvl w:val="1"/>
          <w:numId w:val="1"/>
        </w:numPr>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Scales</w:t>
      </w:r>
    </w:p>
    <w:p w14:paraId="38BEAC76" w14:textId="022FA856" w:rsidR="00604079" w:rsidRDefault="6CEFBF66" w:rsidP="65A52AF8">
      <w:pPr>
        <w:widowControl w:val="0"/>
        <w:numPr>
          <w:ilvl w:val="1"/>
          <w:numId w:val="1"/>
        </w:numPr>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Coordinates</w:t>
      </w:r>
    </w:p>
    <w:p w14:paraId="3C960565" w14:textId="6CEE2D4F" w:rsidR="00357071" w:rsidRPr="002126B9" w:rsidRDefault="6CEFBF66" w:rsidP="6CEFBF66">
      <w:pPr>
        <w:widowControl w:val="0"/>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 xml:space="preserve">Use faceting to make </w:t>
      </w:r>
      <w:proofErr w:type="spellStart"/>
      <w:r w:rsidRPr="6CEFBF66">
        <w:rPr>
          <w:rFonts w:ascii="Source Serif Pro" w:eastAsia="Source Serif Pro" w:hAnsi="Source Serif Pro" w:cs="Source Serif Pro"/>
          <w:color w:val="000000" w:themeColor="text1"/>
        </w:rPr>
        <w:t>multiplots</w:t>
      </w:r>
      <w:proofErr w:type="spellEnd"/>
      <w:r w:rsidRPr="6CEFBF66">
        <w:rPr>
          <w:rFonts w:ascii="Source Serif Pro" w:eastAsia="Source Serif Pro" w:hAnsi="Source Serif Pro" w:cs="Source Serif Pro"/>
          <w:color w:val="000000" w:themeColor="text1"/>
        </w:rPr>
        <w:t xml:space="preserve"> and divide the data into subplots.</w:t>
      </w:r>
    </w:p>
    <w:p w14:paraId="167D2E84" w14:textId="64A40B3C" w:rsidR="007B1BC0" w:rsidRDefault="6CEFBF66" w:rsidP="6CEFBF66">
      <w:pPr>
        <w:widowControl w:val="0"/>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Use colors effectively in plots to visualize and understand the data better and be able to use themes to customize the appearance of graphs.</w:t>
      </w:r>
    </w:p>
    <w:p w14:paraId="044FF8BB" w14:textId="1DA76E9B" w:rsidR="007B1BC0" w:rsidRPr="007B1BC0" w:rsidRDefault="6C466ADB" w:rsidP="6C466ADB">
      <w:pPr>
        <w:widowControl w:val="0"/>
        <w:spacing w:after="43" w:line="288" w:lineRule="auto"/>
        <w:ind w:right="180"/>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 xml:space="preserve">Group data to create </w:t>
      </w:r>
      <w:commentRangeStart w:id="2"/>
      <w:commentRangeStart w:id="3"/>
      <w:commentRangeStart w:id="4"/>
      <w:commentRangeStart w:id="5"/>
      <w:commentRangeStart w:id="6"/>
      <w:r w:rsidRPr="6C466ADB">
        <w:rPr>
          <w:rFonts w:ascii="Source Serif Pro" w:eastAsia="Source Serif Pro" w:hAnsi="Source Serif Pro" w:cs="Source Serif Pro"/>
          <w:color w:val="000000" w:themeColor="text1"/>
        </w:rPr>
        <w:t>statistical summaries like means, medians</w:t>
      </w:r>
      <w:commentRangeEnd w:id="2"/>
      <w:r w:rsidR="6CEFBF66">
        <w:rPr>
          <w:rStyle w:val="CommentReference"/>
        </w:rPr>
        <w:commentReference w:id="2"/>
      </w:r>
      <w:commentRangeEnd w:id="3"/>
      <w:r w:rsidR="6CEFBF66">
        <w:rPr>
          <w:rStyle w:val="CommentReference"/>
        </w:rPr>
        <w:commentReference w:id="3"/>
      </w:r>
      <w:commentRangeEnd w:id="4"/>
      <w:r w:rsidR="6CEFBF66">
        <w:rPr>
          <w:rStyle w:val="CommentReference"/>
        </w:rPr>
        <w:commentReference w:id="4"/>
      </w:r>
      <w:commentRangeEnd w:id="5"/>
      <w:r w:rsidR="6CEFBF66">
        <w:rPr>
          <w:rStyle w:val="CommentReference"/>
        </w:rPr>
        <w:commentReference w:id="5"/>
      </w:r>
      <w:commentRangeEnd w:id="6"/>
      <w:r w:rsidR="6CEFBF66">
        <w:rPr>
          <w:rStyle w:val="CommentReference"/>
        </w:rPr>
        <w:commentReference w:id="6"/>
      </w:r>
      <w:r w:rsidRPr="6C466ADB">
        <w:rPr>
          <w:rFonts w:ascii="Source Serif Pro" w:eastAsia="Source Serif Pro" w:hAnsi="Source Serif Pro" w:cs="Source Serif Pro"/>
          <w:color w:val="000000" w:themeColor="text1"/>
        </w:rPr>
        <w:t xml:space="preserve"> and other variables.</w:t>
      </w:r>
    </w:p>
    <w:p w14:paraId="16FF8C4A" w14:textId="77777777" w:rsidR="00A11123" w:rsidRDefault="00A11123">
      <w:pPr>
        <w:widowControl w:val="0"/>
        <w:spacing w:after="43" w:line="288" w:lineRule="auto"/>
        <w:ind w:left="1274" w:right="180" w:hanging="360"/>
        <w:rPr>
          <w:rFonts w:ascii="Source Serif Pro" w:eastAsia="Source Serif Pro" w:hAnsi="Source Serif Pro" w:cs="Source Serif Pro"/>
          <w:color w:val="000000"/>
        </w:rPr>
      </w:pPr>
    </w:p>
    <w:p w14:paraId="2B81BDA4" w14:textId="3C5E4B66" w:rsidR="00A11123" w:rsidRDefault="6C466ADB" w:rsidP="6C466ADB">
      <w:pPr>
        <w:widowControl w:val="0"/>
        <w:spacing w:after="0" w:line="288" w:lineRule="auto"/>
        <w:jc w:val="center"/>
        <w:rPr>
          <w:rFonts w:ascii="Open Sans" w:eastAsia="Open Sans" w:hAnsi="Open Sans" w:cs="Open Sans"/>
          <w:b/>
          <w:bCs/>
          <w:color w:val="000000" w:themeColor="text1"/>
          <w:sz w:val="16"/>
          <w:szCs w:val="16"/>
        </w:rPr>
      </w:pPr>
      <w:commentRangeStart w:id="7"/>
      <w:commentRangeStart w:id="8"/>
      <w:commentRangeStart w:id="9"/>
      <w:commentRangeStart w:id="10"/>
      <w:commentRangeStart w:id="11"/>
      <w:r w:rsidRPr="6C466ADB">
        <w:rPr>
          <w:rFonts w:ascii="Open Sans" w:eastAsia="Open Sans" w:hAnsi="Open Sans" w:cs="Open Sans"/>
          <w:b/>
          <w:bCs/>
          <w:color w:val="000000" w:themeColor="text1"/>
          <w:sz w:val="16"/>
          <w:szCs w:val="16"/>
        </w:rPr>
        <w:t xml:space="preserve">Lesson time: 2 </w:t>
      </w:r>
      <w:proofErr w:type="spellStart"/>
      <w:r w:rsidRPr="6C466ADB">
        <w:rPr>
          <w:rFonts w:ascii="Open Sans" w:eastAsia="Open Sans" w:hAnsi="Open Sans" w:cs="Open Sans"/>
          <w:b/>
          <w:bCs/>
          <w:color w:val="000000" w:themeColor="text1"/>
          <w:sz w:val="16"/>
          <w:szCs w:val="16"/>
        </w:rPr>
        <w:t>hrs</w:t>
      </w:r>
      <w:proofErr w:type="spellEnd"/>
      <w:r w:rsidRPr="6C466ADB">
        <w:rPr>
          <w:rFonts w:ascii="Open Sans" w:eastAsia="Open Sans" w:hAnsi="Open Sans" w:cs="Open Sans"/>
          <w:b/>
          <w:bCs/>
          <w:color w:val="000000" w:themeColor="text1"/>
          <w:sz w:val="16"/>
          <w:szCs w:val="16"/>
        </w:rPr>
        <w:t xml:space="preserve"> </w:t>
      </w:r>
      <w:commentRangeEnd w:id="7"/>
      <w:r w:rsidR="6CEFBF66">
        <w:rPr>
          <w:rStyle w:val="CommentReference"/>
        </w:rPr>
        <w:commentReference w:id="7"/>
      </w:r>
      <w:commentRangeEnd w:id="8"/>
      <w:r w:rsidR="6CEFBF66">
        <w:rPr>
          <w:rStyle w:val="CommentReference"/>
        </w:rPr>
        <w:commentReference w:id="8"/>
      </w:r>
      <w:commentRangeEnd w:id="9"/>
      <w:r w:rsidR="6CEFBF66">
        <w:rPr>
          <w:rStyle w:val="CommentReference"/>
        </w:rPr>
        <w:commentReference w:id="9"/>
      </w:r>
      <w:commentRangeEnd w:id="10"/>
      <w:r w:rsidR="6CEFBF66">
        <w:rPr>
          <w:rStyle w:val="CommentReference"/>
        </w:rPr>
        <w:commentReference w:id="10"/>
      </w:r>
      <w:commentRangeEnd w:id="11"/>
      <w:r w:rsidR="6CEFBF66">
        <w:rPr>
          <w:rStyle w:val="CommentReference"/>
        </w:rPr>
        <w:commentReference w:id="11"/>
      </w:r>
    </w:p>
    <w:p w14:paraId="2B55125F" w14:textId="77777777" w:rsidR="00A11123" w:rsidRDefault="65A52AF8" w:rsidP="65A52AF8">
      <w:pPr>
        <w:widowControl w:val="0"/>
        <w:spacing w:after="58" w:line="288" w:lineRule="auto"/>
        <w:ind w:left="288" w:right="720" w:hanging="288"/>
        <w:rPr>
          <w:rFonts w:ascii="Open Sans" w:eastAsia="Open Sans" w:hAnsi="Open Sans" w:cs="Open Sans"/>
          <w:b/>
          <w:bCs/>
          <w:color w:val="000000" w:themeColor="text1"/>
        </w:rPr>
      </w:pPr>
      <w:r w:rsidRPr="65A52AF8">
        <w:rPr>
          <w:rFonts w:ascii="Open Sans" w:eastAsia="Open Sans" w:hAnsi="Open Sans" w:cs="Open Sans"/>
          <w:b/>
          <w:bCs/>
          <w:color w:val="000000" w:themeColor="text1"/>
        </w:rPr>
        <w:t>Logistics</w:t>
      </w:r>
    </w:p>
    <w:p w14:paraId="1B452C6C" w14:textId="5751C36E" w:rsidR="00A11123"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S</w:t>
      </w:r>
      <w:commentRangeStart w:id="12"/>
      <w:commentRangeStart w:id="13"/>
      <w:commentRangeStart w:id="14"/>
      <w:r w:rsidRPr="5A17CC56">
        <w:rPr>
          <w:rFonts w:ascii="Source Serif Pro" w:eastAsia="Source Serif Pro" w:hAnsi="Source Serif Pro" w:cs="Source Serif Pro"/>
          <w:color w:val="000000" w:themeColor="text1"/>
        </w:rPr>
        <w:t>tart with summarizing the parts that were learnt in the previous lessons. Remind them about</w:t>
      </w:r>
    </w:p>
    <w:p w14:paraId="52D82248" w14:textId="518343A3" w:rsidR="00A11123"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what the terms geometric objects, grammar of graphics etc. means, and the basic plots we</w:t>
      </w:r>
    </w:p>
    <w:p w14:paraId="22E95216" w14:textId="651F13A1" w:rsidR="00A11123"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created in the first lesson. Mention that we will be going into greater details on some of the</w:t>
      </w:r>
    </w:p>
    <w:p w14:paraId="79AE9F86" w14:textId="6CA2CADC" w:rsidR="00A11123"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aspects touched upon in the previous lesson and introduce some more new features.</w:t>
      </w:r>
      <w:commentRangeEnd w:id="12"/>
      <w:r w:rsidR="006657EB">
        <w:rPr>
          <w:rStyle w:val="CommentReference"/>
        </w:rPr>
        <w:commentReference w:id="12"/>
      </w:r>
      <w:commentRangeEnd w:id="13"/>
      <w:r w:rsidR="00245894">
        <w:rPr>
          <w:rStyle w:val="CommentReference"/>
        </w:rPr>
        <w:commentReference w:id="13"/>
      </w:r>
      <w:commentRangeEnd w:id="14"/>
      <w:r w:rsidR="00245894">
        <w:rPr>
          <w:rStyle w:val="CommentReference"/>
        </w:rPr>
        <w:commentReference w:id="14"/>
      </w:r>
    </w:p>
    <w:p w14:paraId="10353A7D" w14:textId="51EE477F" w:rsidR="00A11123" w:rsidRDefault="00A11123" w:rsidP="00BD7039">
      <w:pPr>
        <w:widowControl w:val="0"/>
        <w:spacing w:after="58" w:line="288" w:lineRule="auto"/>
        <w:ind w:left="288" w:right="720" w:hanging="288"/>
        <w:rPr>
          <w:rFonts w:ascii="Source Serif Pro" w:eastAsia="Source Serif Pro" w:hAnsi="Source Serif Pro" w:cs="Source Serif Pro"/>
          <w:color w:val="000000"/>
        </w:rPr>
      </w:pPr>
    </w:p>
    <w:p w14:paraId="35C1255F" w14:textId="5EBF754D" w:rsidR="00BD7039" w:rsidRPr="007E5768" w:rsidRDefault="6CEFBF66" w:rsidP="6CEFBF66">
      <w:pPr>
        <w:widowControl w:val="0"/>
        <w:spacing w:after="86" w:line="288" w:lineRule="auto"/>
        <w:ind w:right="720"/>
        <w:rPr>
          <w:rFonts w:ascii="Open Sans" w:eastAsia="Open Sans" w:hAnsi="Open Sans" w:cs="Open Sans"/>
          <w:b/>
          <w:bCs/>
          <w:color w:val="000000" w:themeColor="text1"/>
          <w:sz w:val="30"/>
          <w:szCs w:val="30"/>
        </w:rPr>
      </w:pPr>
      <w:bookmarkStart w:id="15" w:name="_gjdgxs" w:colFirst="0" w:colLast="0"/>
      <w:bookmarkEnd w:id="15"/>
      <w:r w:rsidRPr="6CEFBF66">
        <w:rPr>
          <w:rFonts w:ascii="Open Sans" w:eastAsia="Open Sans" w:hAnsi="Open Sans" w:cs="Open Sans"/>
          <w:b/>
          <w:bCs/>
          <w:color w:val="000000" w:themeColor="text1"/>
          <w:sz w:val="30"/>
          <w:szCs w:val="30"/>
        </w:rPr>
        <w:t xml:space="preserve">Topic A: </w:t>
      </w:r>
      <w:commentRangeStart w:id="16"/>
      <w:commentRangeStart w:id="17"/>
      <w:commentRangeStart w:id="18"/>
      <w:commentRangeStart w:id="19"/>
      <w:r w:rsidRPr="6CEFBF66">
        <w:rPr>
          <w:rFonts w:ascii="Open Sans" w:eastAsia="Open Sans" w:hAnsi="Open Sans" w:cs="Open Sans"/>
          <w:b/>
          <w:bCs/>
          <w:color w:val="000000" w:themeColor="text1"/>
          <w:sz w:val="30"/>
          <w:szCs w:val="30"/>
        </w:rPr>
        <w:t>More on Grammar of graphics</w:t>
      </w:r>
      <w:commentRangeEnd w:id="16"/>
      <w:r w:rsidR="5A17CC56">
        <w:rPr>
          <w:rStyle w:val="CommentReference"/>
        </w:rPr>
        <w:commentReference w:id="16"/>
      </w:r>
      <w:commentRangeEnd w:id="17"/>
      <w:r w:rsidR="5A17CC56">
        <w:rPr>
          <w:rStyle w:val="CommentReference"/>
        </w:rPr>
        <w:commentReference w:id="17"/>
      </w:r>
      <w:commentRangeEnd w:id="18"/>
      <w:r w:rsidR="00E72DA3">
        <w:rPr>
          <w:rStyle w:val="CommentReference"/>
        </w:rPr>
        <w:commentReference w:id="18"/>
      </w:r>
      <w:commentRangeEnd w:id="19"/>
      <w:r w:rsidR="008F57CF">
        <w:rPr>
          <w:rStyle w:val="CommentReference"/>
        </w:rPr>
        <w:commentReference w:id="19"/>
      </w:r>
    </w:p>
    <w:p w14:paraId="6DCEFC03" w14:textId="7DE04539" w:rsidR="00A11123" w:rsidRDefault="6C466ADB" w:rsidP="6C466ADB">
      <w:pPr>
        <w:widowControl w:val="0"/>
        <w:spacing w:after="0" w:line="288" w:lineRule="auto"/>
        <w:jc w:val="center"/>
        <w:rPr>
          <w:rFonts w:ascii="Open Sans" w:eastAsia="Open Sans" w:hAnsi="Open Sans" w:cs="Open Sans"/>
          <w:b/>
          <w:bCs/>
          <w:color w:val="000000" w:themeColor="text1"/>
          <w:sz w:val="16"/>
          <w:szCs w:val="16"/>
        </w:rPr>
      </w:pPr>
      <w:bookmarkStart w:id="20" w:name="_30j0zll" w:colFirst="0" w:colLast="0"/>
      <w:bookmarkEnd w:id="20"/>
      <w:commentRangeStart w:id="21"/>
      <w:commentRangeStart w:id="22"/>
      <w:r w:rsidRPr="6C466ADB">
        <w:rPr>
          <w:rFonts w:ascii="Open Sans" w:eastAsia="Open Sans" w:hAnsi="Open Sans" w:cs="Open Sans"/>
          <w:b/>
          <w:bCs/>
          <w:color w:val="000000" w:themeColor="text1"/>
          <w:sz w:val="16"/>
          <w:szCs w:val="16"/>
        </w:rPr>
        <w:t xml:space="preserve">Time: </w:t>
      </w:r>
      <w:r w:rsidR="00D2299D">
        <w:rPr>
          <w:rFonts w:ascii="Open Sans" w:eastAsia="Open Sans" w:hAnsi="Open Sans" w:cs="Open Sans"/>
          <w:b/>
          <w:bCs/>
          <w:color w:val="000000" w:themeColor="text1"/>
          <w:sz w:val="16"/>
          <w:szCs w:val="16"/>
        </w:rPr>
        <w:t>5</w:t>
      </w:r>
      <w:r w:rsidRPr="6C466ADB">
        <w:rPr>
          <w:rFonts w:ascii="Open Sans" w:eastAsia="Open Sans" w:hAnsi="Open Sans" w:cs="Open Sans"/>
          <w:b/>
          <w:bCs/>
          <w:color w:val="000000" w:themeColor="text1"/>
          <w:sz w:val="16"/>
          <w:szCs w:val="16"/>
        </w:rPr>
        <w:t>0 mins</w:t>
      </w:r>
      <w:commentRangeEnd w:id="21"/>
      <w:r w:rsidR="65A52AF8">
        <w:rPr>
          <w:rStyle w:val="CommentReference"/>
        </w:rPr>
        <w:commentReference w:id="21"/>
      </w:r>
      <w:commentRangeEnd w:id="22"/>
      <w:r w:rsidR="00A615FD">
        <w:rPr>
          <w:rStyle w:val="CommentReference"/>
        </w:rPr>
        <w:commentReference w:id="22"/>
      </w:r>
    </w:p>
    <w:p w14:paraId="75866111" w14:textId="4CAC14AC" w:rsidR="00A11123" w:rsidRDefault="65A52AF8" w:rsidP="65A52AF8">
      <w:pPr>
        <w:widowControl w:val="0"/>
        <w:spacing w:after="58" w:line="288" w:lineRule="auto"/>
        <w:ind w:left="288" w:right="720" w:hanging="288"/>
        <w:rPr>
          <w:rFonts w:ascii="Source Serif Pro" w:eastAsia="Source Serif Pro" w:hAnsi="Source Serif Pro" w:cs="Source Serif Pro"/>
          <w:color w:val="000000" w:themeColor="text1"/>
        </w:rPr>
      </w:pPr>
      <w:r w:rsidRPr="65A52AF8">
        <w:rPr>
          <w:rFonts w:ascii="Open Sans" w:eastAsia="Open Sans" w:hAnsi="Open Sans" w:cs="Open Sans"/>
          <w:b/>
          <w:bCs/>
          <w:color w:val="000000" w:themeColor="text1"/>
        </w:rPr>
        <w:t xml:space="preserve">Show </w:t>
      </w:r>
      <w:r w:rsidRPr="65A52AF8">
        <w:rPr>
          <w:rFonts w:ascii="Source Serif Pro" w:eastAsia="Source Serif Pro" w:hAnsi="Source Serif Pro" w:cs="Source Serif Pro"/>
          <w:color w:val="000000" w:themeColor="text1"/>
        </w:rPr>
        <w:t>Slide 2</w:t>
      </w:r>
    </w:p>
    <w:p w14:paraId="30335C77" w14:textId="2AFCAF93" w:rsidR="00970550" w:rsidRDefault="6C466ADB" w:rsidP="6C466ADB">
      <w:pPr>
        <w:widowControl w:val="0"/>
        <w:spacing w:after="58" w:line="288" w:lineRule="auto"/>
        <w:ind w:right="720"/>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 xml:space="preserve">Grammar of graphics is the language used to describe various components of a graphic which represents the data in a visualization. In this topic, we learn more about this and </w:t>
      </w:r>
      <w:commentRangeStart w:id="23"/>
      <w:commentRangeStart w:id="24"/>
      <w:commentRangeStart w:id="25"/>
      <w:commentRangeStart w:id="26"/>
      <w:r w:rsidRPr="6C466ADB">
        <w:rPr>
          <w:rFonts w:ascii="Source Serif Pro" w:eastAsia="Source Serif Pro" w:hAnsi="Source Serif Pro" w:cs="Source Serif Pro"/>
          <w:color w:val="000000" w:themeColor="text1"/>
        </w:rPr>
        <w:t>then use it to make plots. We encountered some of the terms used in Grammar of graphics in the previous lessons.</w:t>
      </w:r>
      <w:commentRangeEnd w:id="23"/>
      <w:r w:rsidR="5A17CC56">
        <w:rPr>
          <w:rStyle w:val="CommentReference"/>
        </w:rPr>
        <w:commentReference w:id="23"/>
      </w:r>
      <w:commentRangeEnd w:id="24"/>
      <w:r w:rsidR="5A17CC56">
        <w:rPr>
          <w:rStyle w:val="CommentReference"/>
        </w:rPr>
        <w:commentReference w:id="24"/>
      </w:r>
      <w:commentRangeEnd w:id="25"/>
      <w:r w:rsidR="5A17CC56">
        <w:rPr>
          <w:rStyle w:val="CommentReference"/>
        </w:rPr>
        <w:commentReference w:id="25"/>
      </w:r>
      <w:commentRangeEnd w:id="26"/>
      <w:r w:rsidR="5A17CC56">
        <w:rPr>
          <w:rStyle w:val="CommentReference"/>
        </w:rPr>
        <w:commentReference w:id="26"/>
      </w:r>
      <w:r w:rsidRPr="6C466ADB">
        <w:rPr>
          <w:rFonts w:ascii="Source Serif Pro" w:eastAsia="Source Serif Pro" w:hAnsi="Source Serif Pro" w:cs="Source Serif Pro"/>
          <w:color w:val="000000" w:themeColor="text1"/>
        </w:rPr>
        <w:t xml:space="preserve"> </w:t>
      </w:r>
    </w:p>
    <w:p w14:paraId="3AE85872" w14:textId="77777777" w:rsidR="00E95723" w:rsidRDefault="00E95723" w:rsidP="00E95723">
      <w:pPr>
        <w:widowControl w:val="0"/>
        <w:spacing w:after="58" w:line="288" w:lineRule="auto"/>
        <w:ind w:right="720"/>
        <w:rPr>
          <w:rFonts w:ascii="Source Serif Pro" w:eastAsia="Source Serif Pro" w:hAnsi="Source Serif Pro" w:cs="Source Serif Pro"/>
          <w:color w:val="000000"/>
        </w:rPr>
      </w:pPr>
    </w:p>
    <w:p w14:paraId="1578304D" w14:textId="77777777" w:rsidR="00A11123" w:rsidRDefault="65A52AF8" w:rsidP="65A52AF8">
      <w:pPr>
        <w:widowControl w:val="0"/>
        <w:spacing w:after="58" w:line="288" w:lineRule="auto"/>
        <w:ind w:left="288" w:right="720" w:hanging="288"/>
        <w:rPr>
          <w:rFonts w:ascii="Open Sans" w:eastAsia="Open Sans" w:hAnsi="Open Sans" w:cs="Open Sans"/>
          <w:b/>
          <w:bCs/>
          <w:color w:val="000000" w:themeColor="text1"/>
        </w:rPr>
      </w:pPr>
      <w:r w:rsidRPr="65A52AF8">
        <w:rPr>
          <w:rFonts w:ascii="Open Sans" w:eastAsia="Open Sans" w:hAnsi="Open Sans" w:cs="Open Sans"/>
          <w:b/>
          <w:bCs/>
          <w:color w:val="000000" w:themeColor="text1"/>
        </w:rPr>
        <w:t>Discussion</w:t>
      </w:r>
    </w:p>
    <w:p w14:paraId="3EE1BD8F" w14:textId="76C15EBB" w:rsidR="00A11123" w:rsidRDefault="65A52AF8" w:rsidP="65A52AF8">
      <w:pPr>
        <w:widowControl w:val="0"/>
        <w:spacing w:after="86" w:line="288" w:lineRule="auto"/>
        <w:ind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     What are some of the grammar of graphics we learnt and used in the previous class?</w:t>
      </w:r>
    </w:p>
    <w:p w14:paraId="7531EAA4" w14:textId="0334CA2D" w:rsidR="00A11123" w:rsidRDefault="65A52AF8" w:rsidP="65A52AF8">
      <w:pPr>
        <w:widowControl w:val="0"/>
        <w:spacing w:after="58" w:line="288" w:lineRule="auto"/>
        <w:ind w:left="288" w:right="720" w:hanging="288"/>
        <w:rPr>
          <w:rFonts w:ascii="Open Sans" w:eastAsia="Open Sans" w:hAnsi="Open Sans" w:cs="Open Sans"/>
          <w:b/>
          <w:bCs/>
          <w:color w:val="000000" w:themeColor="text1"/>
        </w:rPr>
      </w:pPr>
      <w:r w:rsidRPr="65A52AF8">
        <w:rPr>
          <w:rFonts w:ascii="Open Sans" w:eastAsia="Open Sans" w:hAnsi="Open Sans" w:cs="Open Sans"/>
          <w:b/>
          <w:bCs/>
          <w:color w:val="000000" w:themeColor="text1"/>
        </w:rPr>
        <w:t>Answer</w:t>
      </w:r>
    </w:p>
    <w:p w14:paraId="134AD2B6" w14:textId="5551C08C" w:rsidR="0064474B" w:rsidRPr="008D4C6A" w:rsidRDefault="6C466ADB" w:rsidP="6C466ADB">
      <w:pPr>
        <w:widowControl w:val="0"/>
        <w:spacing w:after="58" w:line="288" w:lineRule="auto"/>
        <w:ind w:left="288" w:right="720" w:hanging="288"/>
        <w:rPr>
          <w:rFonts w:ascii="Open Sans" w:eastAsia="Open Sans" w:hAnsi="Open Sans" w:cs="Open Sans"/>
          <w:color w:val="000000" w:themeColor="text1"/>
        </w:rPr>
      </w:pPr>
      <w:commentRangeStart w:id="27"/>
      <w:commentRangeStart w:id="28"/>
      <w:commentRangeStart w:id="29"/>
      <w:commentRangeStart w:id="30"/>
      <w:r w:rsidRPr="6C466ADB">
        <w:rPr>
          <w:rFonts w:ascii="Open Sans" w:eastAsia="Open Sans" w:hAnsi="Open Sans" w:cs="Open Sans"/>
          <w:color w:val="000000" w:themeColor="text1"/>
        </w:rPr>
        <w:t>Rebinning, theme. Rebinning and different themes make a visual easier to understand. Rebinning makes a histogram smoother and we are able to decipher the shape better.</w:t>
      </w:r>
      <w:commentRangeEnd w:id="27"/>
      <w:r w:rsidR="5A17CC56">
        <w:rPr>
          <w:rStyle w:val="CommentReference"/>
        </w:rPr>
        <w:commentReference w:id="27"/>
      </w:r>
      <w:commentRangeEnd w:id="28"/>
      <w:r w:rsidR="5A17CC56">
        <w:rPr>
          <w:rStyle w:val="CommentReference"/>
        </w:rPr>
        <w:commentReference w:id="28"/>
      </w:r>
      <w:commentRangeEnd w:id="29"/>
      <w:r w:rsidR="5A17CC56">
        <w:rPr>
          <w:rStyle w:val="CommentReference"/>
        </w:rPr>
        <w:commentReference w:id="29"/>
      </w:r>
      <w:commentRangeEnd w:id="30"/>
      <w:r w:rsidR="5A17CC56">
        <w:rPr>
          <w:rStyle w:val="CommentReference"/>
        </w:rPr>
        <w:commentReference w:id="30"/>
      </w:r>
    </w:p>
    <w:p w14:paraId="66C5C645" w14:textId="20AE9333" w:rsidR="00B45816" w:rsidRDefault="00B45816" w:rsidP="00317D95">
      <w:pPr>
        <w:widowControl w:val="0"/>
        <w:spacing w:after="58" w:line="288" w:lineRule="auto"/>
        <w:ind w:right="720"/>
        <w:rPr>
          <w:rFonts w:ascii="Source Serif Pro" w:eastAsia="Source Serif Pro" w:hAnsi="Source Serif Pro" w:cs="Source Serif Pro"/>
          <w:color w:val="000000"/>
        </w:rPr>
      </w:pPr>
    </w:p>
    <w:p w14:paraId="6451C812" w14:textId="5FEDBDFB" w:rsidR="00880273" w:rsidRDefault="65A52AF8" w:rsidP="65A52AF8">
      <w:pPr>
        <w:widowControl w:val="0"/>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We shall now breakdown the grammar of graphics and understand the terms in greater detail. For the exercises and datasets used in Lesson 2, please refer to the code.</w:t>
      </w:r>
    </w:p>
    <w:p w14:paraId="3E9E2F45" w14:textId="77777777" w:rsidR="00880273" w:rsidRDefault="00880273" w:rsidP="00317D95">
      <w:pPr>
        <w:widowControl w:val="0"/>
        <w:spacing w:after="58" w:line="288" w:lineRule="auto"/>
        <w:ind w:right="720"/>
        <w:rPr>
          <w:rFonts w:ascii="Source Serif Pro" w:eastAsia="Source Serif Pro" w:hAnsi="Source Serif Pro" w:cs="Source Serif Pro"/>
          <w:color w:val="000000"/>
        </w:rPr>
      </w:pPr>
    </w:p>
    <w:p w14:paraId="1B55C97F" w14:textId="1537553F" w:rsidR="00A11123" w:rsidRDefault="65A52AF8" w:rsidP="65A52AF8">
      <w:pPr>
        <w:widowControl w:val="0"/>
        <w:spacing w:after="58" w:line="288" w:lineRule="auto"/>
        <w:ind w:left="288" w:right="720" w:hanging="288"/>
        <w:rPr>
          <w:rFonts w:ascii="Source Serif Pro" w:eastAsia="Source Serif Pro" w:hAnsi="Source Serif Pro" w:cs="Source Serif Pro"/>
          <w:color w:val="000000" w:themeColor="text1"/>
        </w:rPr>
      </w:pPr>
      <w:r w:rsidRPr="65A52AF8">
        <w:rPr>
          <w:rFonts w:ascii="Open Sans" w:eastAsia="Open Sans" w:hAnsi="Open Sans" w:cs="Open Sans"/>
          <w:b/>
          <w:bCs/>
          <w:color w:val="000000" w:themeColor="text1"/>
        </w:rPr>
        <w:lastRenderedPageBreak/>
        <w:t xml:space="preserve">Show </w:t>
      </w:r>
      <w:r w:rsidRPr="65A52AF8">
        <w:rPr>
          <w:rFonts w:ascii="Source Serif Pro" w:eastAsia="Source Serif Pro" w:hAnsi="Source Serif Pro" w:cs="Source Serif Pro"/>
          <w:color w:val="000000" w:themeColor="text1"/>
        </w:rPr>
        <w:t>Slide XX</w:t>
      </w:r>
    </w:p>
    <w:p w14:paraId="7A06919C" w14:textId="3337BDA2" w:rsidR="000D11F0" w:rsidRPr="007C7299" w:rsidRDefault="65A52AF8"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8"/>
          <w:szCs w:val="28"/>
        </w:rPr>
        <w:t>Subtopic: Layers</w:t>
      </w:r>
    </w:p>
    <w:p w14:paraId="676155D8" w14:textId="081F84C0" w:rsidR="00F63356" w:rsidRPr="00F63356" w:rsidRDefault="00DC2AA2" w:rsidP="5A17CC56">
      <w:pPr>
        <w:pStyle w:val="ListParagraph"/>
        <w:widowControl w:val="0"/>
        <w:spacing w:after="86" w:line="288" w:lineRule="auto"/>
        <w:ind w:left="360"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 xml:space="preserve">Every plot in ggplot2 is built up as a layer. </w:t>
      </w:r>
      <w:r w:rsidR="00E56D77">
        <w:rPr>
          <w:rFonts w:ascii="Source Serif Pro" w:eastAsia="Source Serif Pro" w:hAnsi="Source Serif Pro" w:cs="Source Serif Pro"/>
          <w:color w:val="000000"/>
        </w:rPr>
        <w:t>Layers are made of geometric objects (</w:t>
      </w:r>
      <w:proofErr w:type="spellStart"/>
      <w:r w:rsidR="00E56D77">
        <w:rPr>
          <w:rFonts w:ascii="Source Serif Pro" w:eastAsia="Source Serif Pro" w:hAnsi="Source Serif Pro" w:cs="Source Serif Pro"/>
          <w:color w:val="000000"/>
        </w:rPr>
        <w:t>geoms</w:t>
      </w:r>
      <w:proofErr w:type="spellEnd"/>
      <w:r w:rsidR="00E56D77">
        <w:rPr>
          <w:rFonts w:ascii="Source Serif Pro" w:eastAsia="Source Serif Pro" w:hAnsi="Source Serif Pro" w:cs="Source Serif Pro"/>
          <w:color w:val="000000"/>
        </w:rPr>
        <w:t xml:space="preserve">), their statistical transformations(stats), and thematic aspects. </w:t>
      </w:r>
      <w:r>
        <w:rPr>
          <w:rFonts w:ascii="Source Serif Pro" w:eastAsia="Source Serif Pro" w:hAnsi="Source Serif Pro" w:cs="Source Serif Pro"/>
          <w:color w:val="000000"/>
        </w:rPr>
        <w:t xml:space="preserve">Hence, each plot can be thought of as a separate variable in itself. </w:t>
      </w:r>
      <w:r w:rsidR="00F63356" w:rsidRPr="000D4820">
        <w:rPr>
          <w:rFonts w:ascii="Source Serif Pro" w:eastAsia="Source Serif Pro" w:hAnsi="Source Serif Pro" w:cs="Source Serif Pro"/>
          <w:color w:val="000000"/>
        </w:rPr>
        <w:t xml:space="preserve">Aesthetic mappings, defined with </w:t>
      </w:r>
      <w:r w:rsidR="00791363" w:rsidRPr="000D4820">
        <w:rPr>
          <w:rFonts w:ascii="Source Serif Pro" w:eastAsia="Source Serif Pro" w:hAnsi="Source Serif Pro" w:cs="Source Serif Pro"/>
          <w:color w:val="000000"/>
        </w:rPr>
        <w:t>aes (</w:t>
      </w:r>
      <w:r w:rsidR="00F63356" w:rsidRPr="000D4820">
        <w:rPr>
          <w:rFonts w:ascii="Source Serif Pro" w:eastAsia="Source Serif Pro" w:hAnsi="Source Serif Pro" w:cs="Source Serif Pro"/>
          <w:color w:val="000000"/>
        </w:rPr>
        <w:t>)</w:t>
      </w:r>
      <w:r w:rsidR="00F63356">
        <w:rPr>
          <w:rFonts w:ascii="Source Serif Pro" w:eastAsia="Source Serif Pro" w:hAnsi="Source Serif Pro" w:cs="Source Serif Pro"/>
          <w:color w:val="000000"/>
        </w:rPr>
        <w:t xml:space="preserve">, </w:t>
      </w:r>
      <w:r w:rsidR="00F63356" w:rsidRPr="65A52AF8">
        <w:rPr>
          <w:rFonts w:ascii="Source Serif Pro" w:eastAsia="Source Serif Pro" w:hAnsi="Source Serif Pro" w:cs="Source Serif Pro"/>
          <w:color w:val="24292E"/>
          <w:shd w:val="clear" w:color="auto" w:fill="FFFFFF"/>
        </w:rPr>
        <w:t>describe how variables are mapped to visual properties or </w:t>
      </w:r>
      <w:r w:rsidR="00F63356" w:rsidRPr="65A52AF8">
        <w:rPr>
          <w:rStyle w:val="Strong"/>
          <w:rFonts w:ascii="Source Serif Pro" w:eastAsia="Source Serif Pro" w:hAnsi="Source Serif Pro" w:cs="Source Serif Pro"/>
          <w:color w:val="24292E"/>
          <w:shd w:val="clear" w:color="auto" w:fill="FFFFFF"/>
        </w:rPr>
        <w:t>aesthetics</w:t>
      </w:r>
      <w:r w:rsidR="00F63356" w:rsidRPr="65A52AF8">
        <w:rPr>
          <w:rFonts w:ascii="Source Serif Pro,Segoe UI" w:eastAsia="Source Serif Pro,Segoe UI" w:hAnsi="Source Serif Pro,Segoe UI" w:cs="Source Serif Pro,Segoe UI"/>
          <w:color w:val="24292E"/>
          <w:shd w:val="clear" w:color="auto" w:fill="FFFFFF"/>
        </w:rPr>
        <w:t>. </w:t>
      </w:r>
    </w:p>
    <w:p w14:paraId="3FD1FFA3" w14:textId="77777777" w:rsidR="5A17CC56" w:rsidRDefault="5A17CC56" w:rsidP="5A17CC56">
      <w:pPr>
        <w:pStyle w:val="ListParagraph"/>
        <w:spacing w:after="86" w:line="288" w:lineRule="auto"/>
        <w:ind w:left="360" w:right="144"/>
        <w:rPr>
          <w:rFonts w:ascii="Source Serif Pro,Segoe UI" w:eastAsia="Source Serif Pro,Segoe UI" w:hAnsi="Source Serif Pro,Segoe UI" w:cs="Source Serif Pro,Segoe UI"/>
          <w:color w:val="24292E"/>
        </w:rPr>
      </w:pPr>
    </w:p>
    <w:p w14:paraId="7C2F7ACE" w14:textId="45027164" w:rsidR="003902AF"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Let’s look at an example. Let’s use the dataset “gapminder”. You can see the variables</w:t>
      </w:r>
    </w:p>
    <w:p w14:paraId="385A4AA0" w14:textId="7081CB7E" w:rsidR="003902AF"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available in the snippet below. It has different variables for different countries, for example,</w:t>
      </w:r>
    </w:p>
    <w:p w14:paraId="5F9AFF08" w14:textId="08803D72" w:rsidR="003902AF" w:rsidRDefault="5A17CC56" w:rsidP="5A17CC56">
      <w:pPr>
        <w:widowControl w:val="0"/>
        <w:spacing w:after="86" w:line="288" w:lineRule="auto"/>
        <w:ind w:left="288" w:right="144" w:hanging="288"/>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“GDP per Capita”, “Electricity consumption per capita”, and so on.</w:t>
      </w:r>
    </w:p>
    <w:p w14:paraId="45F838F0" w14:textId="74BC74F6" w:rsidR="003902AF" w:rsidRDefault="003902AF">
      <w:pPr>
        <w:widowControl w:val="0"/>
        <w:spacing w:after="86" w:line="288" w:lineRule="auto"/>
        <w:ind w:left="288" w:right="144" w:hanging="288"/>
        <w:rPr>
          <w:rFonts w:ascii="Source Serif Pro" w:eastAsia="Source Serif Pro" w:hAnsi="Source Serif Pro" w:cs="Source Serif Pro"/>
          <w:color w:val="000000"/>
        </w:rPr>
      </w:pPr>
    </w:p>
    <w:p w14:paraId="7A78F700" w14:textId="7CE00816" w:rsidR="000579CB" w:rsidRDefault="00B84B3F" w:rsidP="5A17CC56">
      <w:pPr>
        <w:widowControl w:val="0"/>
        <w:spacing w:after="86" w:line="288" w:lineRule="auto"/>
        <w:ind w:right="144"/>
        <w:rPr>
          <w:rFonts w:ascii="Source Serif Pro" w:eastAsia="Source Serif Pro" w:hAnsi="Source Serif Pro" w:cs="Source Serif Pro"/>
          <w:color w:val="000000" w:themeColor="text1"/>
        </w:rPr>
      </w:pPr>
      <w:r>
        <w:rPr>
          <w:noProof/>
        </w:rPr>
        <w:drawing>
          <wp:anchor distT="0" distB="0" distL="114300" distR="114300" simplePos="0" relativeHeight="251658256" behindDoc="0" locked="0" layoutInCell="1" allowOverlap="1" wp14:anchorId="372249EB" wp14:editId="24AFE3E9">
            <wp:simplePos x="0" y="0"/>
            <wp:positionH relativeFrom="column">
              <wp:posOffset>171450</wp:posOffset>
            </wp:positionH>
            <wp:positionV relativeFrom="paragraph">
              <wp:posOffset>36253</wp:posOffset>
            </wp:positionV>
            <wp:extent cx="5832065" cy="149415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32065" cy="1494155"/>
                    </a:xfrm>
                    <a:prstGeom prst="rect">
                      <a:avLst/>
                    </a:prstGeom>
                  </pic:spPr>
                </pic:pic>
              </a:graphicData>
            </a:graphic>
          </wp:anchor>
        </w:drawing>
      </w:r>
    </w:p>
    <w:p w14:paraId="166BE011" w14:textId="3393B09E" w:rsidR="00B84B3F" w:rsidRDefault="00B84B3F" w:rsidP="5A17CC56">
      <w:pPr>
        <w:widowControl w:val="0"/>
        <w:spacing w:after="86" w:line="288" w:lineRule="auto"/>
        <w:ind w:right="144"/>
        <w:rPr>
          <w:rFonts w:ascii="Source Serif Pro" w:eastAsia="Source Serif Pro" w:hAnsi="Source Serif Pro" w:cs="Source Serif Pro"/>
          <w:color w:val="000000" w:themeColor="text1"/>
        </w:rPr>
      </w:pPr>
    </w:p>
    <w:p w14:paraId="11592423" w14:textId="6D5B4FB5" w:rsidR="00B84B3F" w:rsidRDefault="00B84B3F" w:rsidP="5A17CC56">
      <w:pPr>
        <w:widowControl w:val="0"/>
        <w:spacing w:after="86" w:line="288" w:lineRule="auto"/>
        <w:ind w:right="144"/>
        <w:rPr>
          <w:rFonts w:ascii="Source Serif Pro" w:eastAsia="Source Serif Pro" w:hAnsi="Source Serif Pro" w:cs="Source Serif Pro"/>
          <w:color w:val="000000" w:themeColor="text1"/>
        </w:rPr>
      </w:pPr>
    </w:p>
    <w:p w14:paraId="66C58412" w14:textId="3BB87C57" w:rsidR="00B84B3F" w:rsidRDefault="00B84B3F" w:rsidP="5A17CC56">
      <w:pPr>
        <w:widowControl w:val="0"/>
        <w:spacing w:after="86" w:line="288" w:lineRule="auto"/>
        <w:ind w:right="144"/>
        <w:rPr>
          <w:rFonts w:ascii="Source Serif Pro" w:eastAsia="Source Serif Pro" w:hAnsi="Source Serif Pro" w:cs="Source Serif Pro"/>
          <w:color w:val="000000" w:themeColor="text1"/>
        </w:rPr>
      </w:pPr>
    </w:p>
    <w:p w14:paraId="4319A0F9" w14:textId="5703E787" w:rsidR="00B84B3F" w:rsidRDefault="00B84B3F" w:rsidP="5A17CC56">
      <w:pPr>
        <w:widowControl w:val="0"/>
        <w:spacing w:after="86" w:line="288" w:lineRule="auto"/>
        <w:ind w:right="144"/>
        <w:rPr>
          <w:rFonts w:ascii="Source Serif Pro" w:eastAsia="Source Serif Pro" w:hAnsi="Source Serif Pro" w:cs="Source Serif Pro"/>
          <w:color w:val="000000" w:themeColor="text1"/>
        </w:rPr>
      </w:pPr>
    </w:p>
    <w:p w14:paraId="6802E055" w14:textId="14245862" w:rsidR="00B84B3F" w:rsidRDefault="00B84B3F" w:rsidP="5A17CC56">
      <w:pPr>
        <w:widowControl w:val="0"/>
        <w:spacing w:after="86" w:line="288" w:lineRule="auto"/>
        <w:ind w:right="144"/>
        <w:rPr>
          <w:rFonts w:ascii="Source Serif Pro" w:eastAsia="Source Serif Pro" w:hAnsi="Source Serif Pro" w:cs="Source Serif Pro"/>
          <w:color w:val="000000" w:themeColor="text1"/>
        </w:rPr>
      </w:pPr>
    </w:p>
    <w:p w14:paraId="621A4E98" w14:textId="77777777" w:rsidR="001966CE" w:rsidRDefault="001966CE" w:rsidP="5A17CC56">
      <w:pPr>
        <w:widowControl w:val="0"/>
        <w:spacing w:after="86" w:line="288" w:lineRule="auto"/>
        <w:ind w:right="144"/>
        <w:rPr>
          <w:rFonts w:ascii="Source Serif Pro" w:eastAsia="Source Serif Pro" w:hAnsi="Source Serif Pro" w:cs="Source Serif Pro"/>
          <w:color w:val="000000" w:themeColor="text1"/>
        </w:rPr>
      </w:pPr>
    </w:p>
    <w:p w14:paraId="4BE3ACD8" w14:textId="20234C01" w:rsidR="00826C9E" w:rsidRDefault="5A17CC56" w:rsidP="5A17CC56">
      <w:pPr>
        <w:widowControl w:val="0"/>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Let’s build a histogram for Electricity consumption per capita. We are not analyzing this histogram so don’t worry about the features.</w:t>
      </w:r>
    </w:p>
    <w:p w14:paraId="0F55B187" w14:textId="2C7EE979" w:rsidR="00ED3A14" w:rsidRPr="00ED3A14" w:rsidRDefault="5A17CC56" w:rsidP="5A17CC56">
      <w:pPr>
        <w:pStyle w:val="ListParagraph"/>
        <w:widowControl w:val="0"/>
        <w:numPr>
          <w:ilvl w:val="0"/>
          <w:numId w:val="31"/>
        </w:numPr>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The first layer is defining the “aesthetics” or </w:t>
      </w:r>
      <w:proofErr w:type="gramStart"/>
      <w:r w:rsidRPr="5A17CC56">
        <w:rPr>
          <w:rFonts w:ascii="Source Serif Pro" w:eastAsia="Source Serif Pro" w:hAnsi="Source Serif Pro" w:cs="Source Serif Pro"/>
          <w:color w:val="000000" w:themeColor="text1"/>
        </w:rPr>
        <w:t>the  variables</w:t>
      </w:r>
      <w:proofErr w:type="gramEnd"/>
      <w:r w:rsidRPr="5A17CC56">
        <w:rPr>
          <w:rFonts w:ascii="Source Serif Pro" w:eastAsia="Source Serif Pro" w:hAnsi="Source Serif Pro" w:cs="Source Serif Pro"/>
          <w:color w:val="000000" w:themeColor="text1"/>
        </w:rPr>
        <w:t xml:space="preserve"> we want to look at - aes</w:t>
      </w:r>
    </w:p>
    <w:p w14:paraId="5F8316D8" w14:textId="71EE52EA" w:rsidR="0021119A" w:rsidRPr="00ED3A14" w:rsidRDefault="5A17CC56" w:rsidP="5A17CC56">
      <w:pPr>
        <w:pStyle w:val="ListParagraph"/>
        <w:widowControl w:val="0"/>
        <w:spacing w:after="86" w:line="288" w:lineRule="auto"/>
        <w:ind w:left="1005"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p1 &lt;- ggplot(</w:t>
      </w:r>
      <w:proofErr w:type="spellStart"/>
      <w:proofErr w:type="gramStart"/>
      <w:r w:rsidRPr="5A17CC56">
        <w:rPr>
          <w:rFonts w:ascii="Source Serif Pro" w:eastAsia="Source Serif Pro" w:hAnsi="Source Serif Pro" w:cs="Source Serif Pro"/>
          <w:color w:val="000000" w:themeColor="text1"/>
        </w:rPr>
        <w:t>df,aes</w:t>
      </w:r>
      <w:proofErr w:type="spellEnd"/>
      <w:proofErr w:type="gramEnd"/>
      <w:r w:rsidRPr="5A17CC56">
        <w:rPr>
          <w:rFonts w:ascii="Source Serif Pro" w:eastAsia="Source Serif Pro" w:hAnsi="Source Serif Pro" w:cs="Source Serif Pro"/>
          <w:color w:val="000000" w:themeColor="text1"/>
        </w:rPr>
        <w:t>(x=Electricity_consumption_per_capita))</w:t>
      </w:r>
    </w:p>
    <w:p w14:paraId="255A942A" w14:textId="77777777" w:rsidR="00ED3A14" w:rsidRDefault="65A52AF8" w:rsidP="65A52AF8">
      <w:pPr>
        <w:pStyle w:val="ListParagraph"/>
        <w:widowControl w:val="0"/>
        <w:numPr>
          <w:ilvl w:val="0"/>
          <w:numId w:val="31"/>
        </w:numPr>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The second layer is defining the geometric object:</w:t>
      </w:r>
    </w:p>
    <w:p w14:paraId="6C622368" w14:textId="488E29CE" w:rsidR="005B54F5" w:rsidRDefault="0021119A" w:rsidP="00BF5E9F">
      <w:pPr>
        <w:pStyle w:val="ListParagraph"/>
        <w:widowControl w:val="0"/>
        <w:spacing w:after="86" w:line="288" w:lineRule="auto"/>
        <w:ind w:left="1005" w:right="144"/>
        <w:rPr>
          <w:rFonts w:ascii="Source Serif Pro" w:eastAsia="Source Serif Pro" w:hAnsi="Source Serif Pro" w:cs="Source Serif Pro"/>
          <w:color w:val="000000" w:themeColor="text1"/>
        </w:rPr>
      </w:pPr>
      <w:r w:rsidRPr="00ED3A14">
        <w:rPr>
          <w:rFonts w:ascii="Source Serif Pro" w:eastAsia="Source Serif Pro" w:hAnsi="Source Serif Pro" w:cs="Source Serif Pro"/>
          <w:color w:val="000000"/>
        </w:rPr>
        <w:t>p2 &lt;- p1+geom_</w:t>
      </w:r>
      <w:r w:rsidR="009309BF" w:rsidRPr="00ED3A14">
        <w:rPr>
          <w:rFonts w:ascii="Source Serif Pro" w:eastAsia="Source Serif Pro" w:hAnsi="Source Serif Pro" w:cs="Source Serif Pro"/>
          <w:color w:val="000000"/>
        </w:rPr>
        <w:t>histogram (</w:t>
      </w:r>
      <w:r w:rsidRPr="00ED3A14">
        <w:rPr>
          <w:rFonts w:ascii="Source Serif Pro" w:eastAsia="Source Serif Pro" w:hAnsi="Source Serif Pro" w:cs="Source Serif Pro"/>
          <w:color w:val="000000"/>
        </w:rPr>
        <w:t>)</w:t>
      </w:r>
      <w:r w:rsidRPr="00ED3A14">
        <w:rPr>
          <w:rFonts w:ascii="Source Serif Pro" w:eastAsia="Source Serif Pro" w:hAnsi="Source Serif Pro" w:cs="Source Serif Pro"/>
          <w:color w:val="000000"/>
        </w:rPr>
        <w:tab/>
      </w:r>
    </w:p>
    <w:p w14:paraId="64A41477" w14:textId="77777777" w:rsidR="001966CE" w:rsidRDefault="5A17CC56" w:rsidP="001966CE">
      <w:pPr>
        <w:pStyle w:val="ListParagraph"/>
        <w:widowControl w:val="0"/>
        <w:numPr>
          <w:ilvl w:val="0"/>
          <w:numId w:val="31"/>
        </w:numPr>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In this layer we </w:t>
      </w:r>
      <w:proofErr w:type="spellStart"/>
      <w:r w:rsidRPr="5A17CC56">
        <w:rPr>
          <w:rFonts w:ascii="Source Serif Pro" w:eastAsia="Source Serif Pro" w:hAnsi="Source Serif Pro" w:cs="Source Serif Pro"/>
          <w:color w:val="000000" w:themeColor="text1"/>
        </w:rPr>
        <w:t>rebin</w:t>
      </w:r>
      <w:proofErr w:type="spellEnd"/>
      <w:r w:rsidRPr="5A17CC56">
        <w:rPr>
          <w:rFonts w:ascii="Source Serif Pro" w:eastAsia="Source Serif Pro" w:hAnsi="Source Serif Pro" w:cs="Source Serif Pro"/>
          <w:color w:val="000000" w:themeColor="text1"/>
        </w:rPr>
        <w:t xml:space="preserve"> the histogram: </w:t>
      </w:r>
      <w:r w:rsidR="001966CE">
        <w:rPr>
          <w:rFonts w:ascii="Source Serif Pro" w:eastAsia="Source Serif Pro" w:hAnsi="Source Serif Pro" w:cs="Source Serif Pro"/>
          <w:color w:val="000000" w:themeColor="text1"/>
        </w:rPr>
        <w:t xml:space="preserve"> </w:t>
      </w:r>
    </w:p>
    <w:p w14:paraId="1A6AF74A" w14:textId="68A6DE1E" w:rsidR="0021119A" w:rsidRPr="001966CE" w:rsidRDefault="5A17CC56" w:rsidP="001966CE">
      <w:pPr>
        <w:pStyle w:val="ListParagraph"/>
        <w:widowControl w:val="0"/>
        <w:spacing w:after="86" w:line="288" w:lineRule="auto"/>
        <w:ind w:left="1005" w:right="144"/>
        <w:rPr>
          <w:rFonts w:ascii="Source Serif Pro" w:eastAsia="Source Serif Pro" w:hAnsi="Source Serif Pro" w:cs="Source Serif Pro"/>
          <w:color w:val="000000" w:themeColor="text1"/>
        </w:rPr>
      </w:pPr>
      <w:r w:rsidRPr="001966CE">
        <w:rPr>
          <w:rFonts w:ascii="Source Serif Pro" w:eastAsia="Source Serif Pro" w:hAnsi="Source Serif Pro" w:cs="Source Serif Pro"/>
          <w:color w:val="000000" w:themeColor="text1"/>
        </w:rPr>
        <w:t>p3 &lt;- p1+geom_histogram(bins=15)</w:t>
      </w:r>
    </w:p>
    <w:p w14:paraId="70A7540A" w14:textId="3218C762" w:rsidR="001966CE" w:rsidRDefault="001966CE" w:rsidP="001966CE">
      <w:pPr>
        <w:pStyle w:val="ListParagraph"/>
        <w:widowControl w:val="0"/>
        <w:numPr>
          <w:ilvl w:val="0"/>
          <w:numId w:val="31"/>
        </w:numPr>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Plot the histogram:</w:t>
      </w:r>
    </w:p>
    <w:p w14:paraId="48B9F7BE" w14:textId="42819495" w:rsidR="00D5210D" w:rsidRPr="001966CE" w:rsidRDefault="5A17CC56" w:rsidP="001966CE">
      <w:pPr>
        <w:pStyle w:val="ListParagraph"/>
        <w:widowControl w:val="0"/>
        <w:spacing w:after="86" w:line="288" w:lineRule="auto"/>
        <w:ind w:left="1005" w:right="144"/>
        <w:rPr>
          <w:rFonts w:ascii="Source Serif Pro" w:eastAsia="Source Serif Pro" w:hAnsi="Source Serif Pro" w:cs="Source Serif Pro"/>
          <w:color w:val="000000" w:themeColor="text1"/>
        </w:rPr>
      </w:pPr>
      <w:r w:rsidRPr="001966CE">
        <w:rPr>
          <w:rFonts w:ascii="Source Serif Pro" w:eastAsia="Source Serif Pro" w:hAnsi="Source Serif Pro" w:cs="Source Serif Pro"/>
          <w:color w:val="000000" w:themeColor="text1"/>
        </w:rPr>
        <w:t>p</w:t>
      </w:r>
      <w:r w:rsidR="00A374A3" w:rsidRPr="001966CE">
        <w:rPr>
          <w:rFonts w:ascii="Source Serif Pro" w:eastAsia="Source Serif Pro" w:hAnsi="Source Serif Pro" w:cs="Source Serif Pro"/>
          <w:color w:val="000000" w:themeColor="text1"/>
        </w:rPr>
        <w:t>3</w:t>
      </w:r>
    </w:p>
    <w:p w14:paraId="4FCB6C7F" w14:textId="7BA5B890" w:rsidR="00D5210D" w:rsidRDefault="001966CE" w:rsidP="00826C9E">
      <w:pPr>
        <w:pStyle w:val="ListParagraph"/>
        <w:widowControl w:val="0"/>
        <w:spacing w:after="86" w:line="288" w:lineRule="auto"/>
        <w:ind w:left="1005" w:right="144"/>
        <w:rPr>
          <w:rFonts w:ascii="Source Serif Pro" w:eastAsia="Source Serif Pro" w:hAnsi="Source Serif Pro" w:cs="Source Serif Pro"/>
          <w:color w:val="000000"/>
        </w:rPr>
      </w:pPr>
      <w:r>
        <w:rPr>
          <w:noProof/>
        </w:rPr>
        <w:drawing>
          <wp:anchor distT="0" distB="0" distL="114300" distR="114300" simplePos="0" relativeHeight="251658249" behindDoc="0" locked="0" layoutInCell="1" allowOverlap="1" wp14:anchorId="5CB46BE3" wp14:editId="694A9619">
            <wp:simplePos x="0" y="0"/>
            <wp:positionH relativeFrom="column">
              <wp:posOffset>876300</wp:posOffset>
            </wp:positionH>
            <wp:positionV relativeFrom="paragraph">
              <wp:posOffset>194945</wp:posOffset>
            </wp:positionV>
            <wp:extent cx="3314700" cy="2427702"/>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2427702"/>
                    </a:xfrm>
                    <a:prstGeom prst="rect">
                      <a:avLst/>
                    </a:prstGeom>
                  </pic:spPr>
                </pic:pic>
              </a:graphicData>
            </a:graphic>
            <wp14:sizeRelH relativeFrom="margin">
              <wp14:pctWidth>0</wp14:pctWidth>
            </wp14:sizeRelH>
            <wp14:sizeRelV relativeFrom="margin">
              <wp14:pctHeight>0</wp14:pctHeight>
            </wp14:sizeRelV>
          </wp:anchor>
        </w:drawing>
      </w:r>
    </w:p>
    <w:p w14:paraId="1B7E2789" w14:textId="18A8228F" w:rsidR="00D5210D" w:rsidRDefault="00D5210D"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76183A5" w14:textId="0D1CA640"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2E85F363" w14:textId="46DCB673" w:rsidR="00B92E2C" w:rsidRDefault="00B92E2C" w:rsidP="00826C9E">
      <w:pPr>
        <w:pStyle w:val="ListParagraph"/>
        <w:widowControl w:val="0"/>
        <w:spacing w:after="86" w:line="288" w:lineRule="auto"/>
        <w:ind w:left="1005" w:right="144"/>
        <w:rPr>
          <w:rFonts w:ascii="Source Serif Pro" w:eastAsia="Source Serif Pro" w:hAnsi="Source Serif Pro" w:cs="Source Serif Pro"/>
          <w:color w:val="000000"/>
        </w:rPr>
      </w:pPr>
    </w:p>
    <w:p w14:paraId="4D32C67A" w14:textId="1864D3F3" w:rsidR="5A17CC56" w:rsidRDefault="5A17CC56" w:rsidP="5A17CC56">
      <w:pPr>
        <w:pStyle w:val="ListParagraph"/>
        <w:spacing w:after="86" w:line="288" w:lineRule="auto"/>
        <w:ind w:left="0" w:right="144"/>
        <w:rPr>
          <w:rFonts w:ascii="Source Serif Pro" w:eastAsia="Source Serif Pro" w:hAnsi="Source Serif Pro" w:cs="Source Serif Pro"/>
          <w:b/>
          <w:bCs/>
          <w:color w:val="000000" w:themeColor="text1"/>
          <w:sz w:val="26"/>
          <w:szCs w:val="26"/>
        </w:rPr>
      </w:pPr>
    </w:p>
    <w:p w14:paraId="6E2A218C" w14:textId="664C339F" w:rsidR="00B84B3F" w:rsidRDefault="00B84B3F" w:rsidP="5A17CC56">
      <w:pPr>
        <w:pStyle w:val="ListParagraph"/>
        <w:widowControl w:val="0"/>
        <w:spacing w:after="86" w:line="288" w:lineRule="auto"/>
        <w:ind w:left="0" w:right="144"/>
        <w:rPr>
          <w:rFonts w:ascii="Source Serif Pro" w:eastAsia="Source Serif Pro" w:hAnsi="Source Serif Pro" w:cs="Source Serif Pro"/>
          <w:b/>
          <w:bCs/>
          <w:color w:val="000000" w:themeColor="text1"/>
          <w:sz w:val="26"/>
          <w:szCs w:val="26"/>
        </w:rPr>
      </w:pPr>
    </w:p>
    <w:p w14:paraId="3876A271" w14:textId="0B3A4C86" w:rsidR="00B84B3F" w:rsidRDefault="00B84B3F" w:rsidP="5A17CC56">
      <w:pPr>
        <w:pStyle w:val="ListParagraph"/>
        <w:widowControl w:val="0"/>
        <w:spacing w:after="86" w:line="288" w:lineRule="auto"/>
        <w:ind w:left="0" w:right="144"/>
        <w:rPr>
          <w:rFonts w:ascii="Source Serif Pro" w:eastAsia="Source Serif Pro" w:hAnsi="Source Serif Pro" w:cs="Source Serif Pro"/>
          <w:b/>
          <w:bCs/>
          <w:color w:val="000000" w:themeColor="text1"/>
          <w:sz w:val="26"/>
          <w:szCs w:val="26"/>
        </w:rPr>
      </w:pPr>
    </w:p>
    <w:p w14:paraId="28984033" w14:textId="7B1B4BB0" w:rsidR="00B84B3F" w:rsidRDefault="00B84B3F" w:rsidP="5A17CC56">
      <w:pPr>
        <w:pStyle w:val="ListParagraph"/>
        <w:widowControl w:val="0"/>
        <w:spacing w:after="86" w:line="288" w:lineRule="auto"/>
        <w:ind w:left="0" w:right="144"/>
        <w:rPr>
          <w:rFonts w:ascii="Source Serif Pro" w:eastAsia="Source Serif Pro" w:hAnsi="Source Serif Pro" w:cs="Source Serif Pro"/>
          <w:b/>
          <w:bCs/>
          <w:color w:val="000000" w:themeColor="text1"/>
          <w:sz w:val="26"/>
          <w:szCs w:val="26"/>
        </w:rPr>
      </w:pPr>
    </w:p>
    <w:p w14:paraId="034D0ADA" w14:textId="3EAB5945" w:rsidR="00B84B3F" w:rsidRDefault="00B84B3F" w:rsidP="5A17CC56">
      <w:pPr>
        <w:pStyle w:val="ListParagraph"/>
        <w:widowControl w:val="0"/>
        <w:spacing w:after="86" w:line="288" w:lineRule="auto"/>
        <w:ind w:left="0" w:right="144"/>
        <w:rPr>
          <w:rFonts w:ascii="Source Serif Pro" w:eastAsia="Source Serif Pro" w:hAnsi="Source Serif Pro" w:cs="Source Serif Pro"/>
          <w:b/>
          <w:bCs/>
          <w:color w:val="000000" w:themeColor="text1"/>
          <w:sz w:val="26"/>
          <w:szCs w:val="26"/>
        </w:rPr>
      </w:pPr>
    </w:p>
    <w:p w14:paraId="4FDCE76B" w14:textId="77777777" w:rsidR="001966CE" w:rsidRDefault="001966CE" w:rsidP="3742AF14">
      <w:pPr>
        <w:pStyle w:val="ListParagraph"/>
        <w:widowControl w:val="0"/>
        <w:spacing w:after="86" w:line="288" w:lineRule="auto"/>
        <w:ind w:left="0" w:right="144"/>
        <w:rPr>
          <w:rFonts w:ascii="Source Serif Pro" w:eastAsia="Source Serif Pro" w:hAnsi="Source Serif Pro" w:cs="Source Serif Pro"/>
          <w:b/>
          <w:bCs/>
          <w:color w:val="000000" w:themeColor="text1"/>
          <w:sz w:val="26"/>
          <w:szCs w:val="26"/>
        </w:rPr>
      </w:pPr>
      <w:r>
        <w:rPr>
          <w:rFonts w:ascii="Source Serif Pro" w:eastAsia="Source Serif Pro" w:hAnsi="Source Serif Pro" w:cs="Source Serif Pro"/>
          <w:b/>
          <w:bCs/>
          <w:color w:val="000000" w:themeColor="text1"/>
          <w:sz w:val="26"/>
          <w:szCs w:val="26"/>
        </w:rPr>
        <w:tab/>
      </w:r>
    </w:p>
    <w:p w14:paraId="22380A4B" w14:textId="1FA674D6" w:rsidR="003746A5" w:rsidRDefault="5A17CC56" w:rsidP="3742AF14">
      <w:pPr>
        <w:pStyle w:val="ListParagraph"/>
        <w:widowControl w:val="0"/>
        <w:spacing w:after="86" w:line="288" w:lineRule="auto"/>
        <w:ind w:left="0"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b/>
          <w:bCs/>
          <w:color w:val="000000" w:themeColor="text1"/>
          <w:sz w:val="26"/>
          <w:szCs w:val="26"/>
        </w:rPr>
        <w:t>Ex</w:t>
      </w:r>
      <w:commentRangeStart w:id="31"/>
      <w:r w:rsidRPr="5A17CC56">
        <w:rPr>
          <w:rFonts w:ascii="Source Serif Pro" w:eastAsia="Source Serif Pro" w:hAnsi="Source Serif Pro" w:cs="Source Serif Pro"/>
          <w:b/>
          <w:bCs/>
          <w:color w:val="000000" w:themeColor="text1"/>
          <w:sz w:val="26"/>
          <w:szCs w:val="26"/>
        </w:rPr>
        <w:t>ercise</w:t>
      </w:r>
      <w:r w:rsidRPr="5A17CC56">
        <w:rPr>
          <w:rFonts w:ascii="Source Serif Pro" w:eastAsia="Source Serif Pro" w:hAnsi="Source Serif Pro" w:cs="Source Serif Pro"/>
          <w:color w:val="000000" w:themeColor="text1"/>
        </w:rPr>
        <w:t xml:space="preserve">: </w:t>
      </w:r>
      <w:commentRangeStart w:id="32"/>
      <w:r w:rsidRPr="5A17CC56">
        <w:rPr>
          <w:rFonts w:ascii="Source Serif Pro" w:eastAsia="Source Serif Pro" w:hAnsi="Source Serif Pro" w:cs="Source Serif Pro"/>
          <w:color w:val="000000" w:themeColor="text1"/>
        </w:rPr>
        <w:t>Using more Layers to customize a histogram</w:t>
      </w:r>
      <w:commentRangeEnd w:id="32"/>
      <w:r w:rsidR="008F57CF">
        <w:rPr>
          <w:rStyle w:val="CommentReference"/>
        </w:rPr>
        <w:commentReference w:id="32"/>
      </w:r>
    </w:p>
    <w:p w14:paraId="65D6C4A9" w14:textId="51AA62DF" w:rsidR="003746A5" w:rsidRDefault="008F57CF" w:rsidP="65A52AF8">
      <w:pPr>
        <w:pStyle w:val="ListParagraph"/>
        <w:widowControl w:val="0"/>
        <w:spacing w:after="86" w:line="288" w:lineRule="auto"/>
        <w:ind w:left="288" w:right="144"/>
        <w:rPr>
          <w:rFonts w:ascii="Source Serif Pro" w:eastAsia="Source Serif Pro" w:hAnsi="Source Serif Pro" w:cs="Source Serif Pro"/>
          <w:color w:val="000000" w:themeColor="text1"/>
        </w:rPr>
      </w:pPr>
      <w:r>
        <w:rPr>
          <w:rFonts w:ascii="Source Serif Pro" w:eastAsia="Source Serif Pro" w:hAnsi="Source Serif Pro" w:cs="Source Serif Pro"/>
          <w:b/>
          <w:bCs/>
          <w:color w:val="000000" w:themeColor="text1"/>
          <w:sz w:val="26"/>
          <w:szCs w:val="26"/>
        </w:rPr>
        <w:tab/>
      </w:r>
      <w:r w:rsidR="65A52AF8" w:rsidRPr="65A52AF8">
        <w:rPr>
          <w:rFonts w:ascii="Source Serif Pro" w:eastAsia="Source Serif Pro" w:hAnsi="Source Serif Pro" w:cs="Source Serif Pro"/>
          <w:b/>
          <w:bCs/>
          <w:color w:val="000000" w:themeColor="text1"/>
          <w:sz w:val="26"/>
          <w:szCs w:val="26"/>
        </w:rPr>
        <w:t>Aim</w:t>
      </w:r>
      <w:r w:rsidR="65A52AF8" w:rsidRPr="65A52AF8">
        <w:rPr>
          <w:rFonts w:ascii="Source Serif Pro" w:eastAsia="Source Serif Pro" w:hAnsi="Source Serif Pro" w:cs="Source Serif Pro"/>
          <w:color w:val="000000" w:themeColor="text1"/>
          <w:sz w:val="18"/>
          <w:szCs w:val="18"/>
        </w:rPr>
        <w:t xml:space="preserve">: </w:t>
      </w:r>
      <w:r w:rsidR="65A52AF8" w:rsidRPr="65A52AF8">
        <w:rPr>
          <w:rFonts w:ascii="Source Serif Pro" w:eastAsia="Source Serif Pro" w:hAnsi="Source Serif Pro" w:cs="Source Serif Pro"/>
          <w:color w:val="000000" w:themeColor="text1"/>
        </w:rPr>
        <w:t>To use layers to customize a histogram</w:t>
      </w:r>
    </w:p>
    <w:p w14:paraId="0FCE46AB" w14:textId="109FD4E4" w:rsidR="0006236F" w:rsidRDefault="008F57CF" w:rsidP="65A52AF8">
      <w:pPr>
        <w:pStyle w:val="ListParagraph"/>
        <w:widowControl w:val="0"/>
        <w:spacing w:after="86" w:line="288" w:lineRule="auto"/>
        <w:ind w:left="288" w:right="144"/>
        <w:rPr>
          <w:rFonts w:ascii="Source Serif Pro" w:eastAsia="Source Serif Pro" w:hAnsi="Source Serif Pro" w:cs="Source Serif Pro"/>
          <w:color w:val="000000" w:themeColor="text1"/>
          <w:sz w:val="18"/>
          <w:szCs w:val="18"/>
        </w:rPr>
      </w:pPr>
      <w:r>
        <w:rPr>
          <w:rFonts w:ascii="Source Serif Pro" w:eastAsia="Source Serif Pro" w:hAnsi="Source Serif Pro" w:cs="Source Serif Pro"/>
          <w:b/>
          <w:bCs/>
          <w:color w:val="000000" w:themeColor="text1"/>
          <w:sz w:val="26"/>
          <w:szCs w:val="26"/>
        </w:rPr>
        <w:tab/>
      </w:r>
      <w:r w:rsidR="65A52AF8" w:rsidRPr="65A52AF8">
        <w:rPr>
          <w:rFonts w:ascii="Source Serif Pro" w:eastAsia="Source Serif Pro" w:hAnsi="Source Serif Pro" w:cs="Source Serif Pro"/>
          <w:b/>
          <w:bCs/>
          <w:color w:val="000000" w:themeColor="text1"/>
          <w:sz w:val="26"/>
          <w:szCs w:val="26"/>
        </w:rPr>
        <w:t>Steps for completion</w:t>
      </w:r>
      <w:r w:rsidR="65A52AF8" w:rsidRPr="65A52AF8">
        <w:rPr>
          <w:rFonts w:ascii="Source Serif Pro" w:eastAsia="Source Serif Pro" w:hAnsi="Source Serif Pro" w:cs="Source Serif Pro"/>
          <w:color w:val="000000" w:themeColor="text1"/>
          <w:sz w:val="18"/>
          <w:szCs w:val="18"/>
        </w:rPr>
        <w:t>:</w:t>
      </w:r>
    </w:p>
    <w:p w14:paraId="3034CBD2" w14:textId="7DD82910" w:rsidR="00EF50C7" w:rsidRPr="0006236F" w:rsidRDefault="6CEFBF66" w:rsidP="65A52AF8">
      <w:pPr>
        <w:pStyle w:val="ListParagraph"/>
        <w:widowControl w:val="0"/>
        <w:numPr>
          <w:ilvl w:val="6"/>
          <w:numId w:val="1"/>
        </w:numPr>
        <w:spacing w:after="86" w:line="288" w:lineRule="auto"/>
        <w:ind w:right="144"/>
        <w:rPr>
          <w:rFonts w:ascii="Source Serif Pro" w:eastAsia="Source Serif Pro" w:hAnsi="Source Serif Pro" w:cs="Source Serif Pro"/>
          <w:color w:val="000000" w:themeColor="text1"/>
          <w:sz w:val="18"/>
          <w:szCs w:val="18"/>
        </w:rPr>
      </w:pPr>
      <w:r w:rsidRPr="6CEFBF66">
        <w:rPr>
          <w:rFonts w:ascii="Source Serif Pro" w:eastAsia="Source Serif Pro" w:hAnsi="Source Serif Pro" w:cs="Source Serif Pro"/>
          <w:color w:val="000000" w:themeColor="text1"/>
        </w:rPr>
        <w:t>Plot the two histograms above</w:t>
      </w:r>
      <w:r w:rsidR="008F2085">
        <w:rPr>
          <w:rFonts w:ascii="Source Serif Pro" w:eastAsia="Source Serif Pro" w:hAnsi="Source Serif Pro" w:cs="Source Serif Pro"/>
          <w:color w:val="000000" w:themeColor="text1"/>
        </w:rPr>
        <w:t xml:space="preserve"> </w:t>
      </w:r>
    </w:p>
    <w:p w14:paraId="54B8CDD6" w14:textId="5DD8D5C4" w:rsidR="003746A5" w:rsidRPr="000E1F99" w:rsidRDefault="6CEFBF66" w:rsidP="65A52AF8">
      <w:pPr>
        <w:pStyle w:val="ListParagraph"/>
        <w:widowControl w:val="0"/>
        <w:numPr>
          <w:ilvl w:val="6"/>
          <w:numId w:val="1"/>
        </w:numPr>
        <w:spacing w:after="86" w:line="288" w:lineRule="auto"/>
        <w:ind w:right="144"/>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Change the x-axis title - Add another layer to change the x-axis title (remove the “_” in the variable name) and save it in a plot - p4.</w:t>
      </w:r>
    </w:p>
    <w:p w14:paraId="593919C6" w14:textId="2951FE89" w:rsidR="003746A5" w:rsidRPr="00D83711" w:rsidRDefault="6C466ADB" w:rsidP="6C466ADB">
      <w:pPr>
        <w:pStyle w:val="ListParagraph"/>
        <w:widowControl w:val="0"/>
        <w:numPr>
          <w:ilvl w:val="6"/>
          <w:numId w:val="1"/>
        </w:numPr>
        <w:spacing w:after="86" w:line="288" w:lineRule="auto"/>
        <w:ind w:right="144"/>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Try plotting them individually as “p1”, “p2”, “p3”, “p4” on the command line.</w:t>
      </w:r>
      <w:commentRangeEnd w:id="31"/>
      <w:r w:rsidR="6CEFBF66">
        <w:rPr>
          <w:rStyle w:val="CommentReference"/>
        </w:rPr>
        <w:commentReference w:id="31"/>
      </w:r>
    </w:p>
    <w:p w14:paraId="2854BAD9" w14:textId="733EA5E5" w:rsidR="001F06D0" w:rsidRPr="008F57CF" w:rsidRDefault="008F57CF" w:rsidP="65A52AF8">
      <w:pPr>
        <w:pStyle w:val="ListParagraph"/>
        <w:widowControl w:val="0"/>
        <w:spacing w:after="86" w:line="288" w:lineRule="auto"/>
        <w:ind w:left="360" w:right="144"/>
        <w:rPr>
          <w:rFonts w:ascii="Source Serif Pro" w:eastAsia="Source Serif Pro" w:hAnsi="Source Serif Pro" w:cs="Source Serif Pro"/>
          <w:b/>
          <w:color w:val="000000" w:themeColor="text1"/>
          <w:sz w:val="26"/>
        </w:rPr>
      </w:pPr>
      <w:r w:rsidRPr="008F57CF">
        <w:rPr>
          <w:rFonts w:ascii="Source Serif Pro" w:eastAsia="Source Serif Pro" w:hAnsi="Source Serif Pro" w:cs="Source Serif Pro"/>
          <w:b/>
          <w:color w:val="000000" w:themeColor="text1"/>
          <w:sz w:val="26"/>
        </w:rPr>
        <w:tab/>
      </w:r>
      <w:r w:rsidR="65A52AF8" w:rsidRPr="008F57CF">
        <w:rPr>
          <w:rFonts w:ascii="Source Serif Pro" w:eastAsia="Source Serif Pro" w:hAnsi="Source Serif Pro" w:cs="Source Serif Pro"/>
          <w:b/>
          <w:color w:val="000000" w:themeColor="text1"/>
          <w:sz w:val="26"/>
        </w:rPr>
        <w:t>Outcome:</w:t>
      </w:r>
    </w:p>
    <w:p w14:paraId="314BCC3D" w14:textId="456F3787" w:rsidR="001F06D0" w:rsidRDefault="001F06D0"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8F57CF">
        <w:rPr>
          <w:rFonts w:ascii="Source Serif Pro" w:eastAsia="Source Serif Pro" w:hAnsi="Source Serif Pro" w:cs="Source Serif Pro"/>
          <w:color w:val="000000"/>
        </w:rPr>
        <w:tab/>
      </w:r>
      <w:r>
        <w:rPr>
          <w:rFonts w:ascii="Source Serif Pro" w:eastAsia="Source Serif Pro" w:hAnsi="Source Serif Pro" w:cs="Source Serif Pro"/>
          <w:color w:val="000000"/>
        </w:rPr>
        <w:t xml:space="preserve">Four plots. </w:t>
      </w:r>
    </w:p>
    <w:p w14:paraId="42FB479F" w14:textId="56B22144" w:rsidR="001F06D0" w:rsidRDefault="001F06D0"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8F57CF">
        <w:rPr>
          <w:rFonts w:ascii="Source Serif Pro" w:eastAsia="Source Serif Pro" w:hAnsi="Source Serif Pro" w:cs="Source Serif Pro"/>
          <w:color w:val="000000"/>
        </w:rPr>
        <w:tab/>
      </w:r>
      <w:r>
        <w:rPr>
          <w:rFonts w:ascii="Source Serif Pro" w:eastAsia="Source Serif Pro" w:hAnsi="Source Serif Pro" w:cs="Source Serif Pro"/>
          <w:color w:val="000000"/>
        </w:rPr>
        <w:t>Final plot should look like this:</w:t>
      </w:r>
    </w:p>
    <w:p w14:paraId="6D6E698F" w14:textId="69D99380"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p>
    <w:p w14:paraId="59C4C96A" w14:textId="5E4BB02D" w:rsidR="001F06D0" w:rsidRDefault="000657C8" w:rsidP="003746A5">
      <w:pPr>
        <w:pStyle w:val="ListParagraph"/>
        <w:widowControl w:val="0"/>
        <w:spacing w:after="86" w:line="288" w:lineRule="auto"/>
        <w:ind w:left="360" w:right="144"/>
        <w:rPr>
          <w:rFonts w:ascii="Source Serif Pro" w:eastAsia="Source Serif Pro" w:hAnsi="Source Serif Pro" w:cs="Source Serif Pro"/>
          <w:color w:val="000000"/>
        </w:rPr>
      </w:pPr>
      <w:r>
        <w:rPr>
          <w:noProof/>
        </w:rPr>
        <w:drawing>
          <wp:anchor distT="0" distB="0" distL="114300" distR="114300" simplePos="0" relativeHeight="251658252" behindDoc="0" locked="0" layoutInCell="1" allowOverlap="1" wp14:anchorId="09963FA0" wp14:editId="1E3B4287">
            <wp:simplePos x="0" y="0"/>
            <wp:positionH relativeFrom="column">
              <wp:posOffset>1204856</wp:posOffset>
            </wp:positionH>
            <wp:positionV relativeFrom="paragraph">
              <wp:posOffset>81616</wp:posOffset>
            </wp:positionV>
            <wp:extent cx="3969572" cy="2388186"/>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7286" cy="2392827"/>
                    </a:xfrm>
                    <a:prstGeom prst="rect">
                      <a:avLst/>
                    </a:prstGeom>
                  </pic:spPr>
                </pic:pic>
              </a:graphicData>
            </a:graphic>
            <wp14:sizeRelH relativeFrom="margin">
              <wp14:pctWidth>0</wp14:pctWidth>
            </wp14:sizeRelH>
            <wp14:sizeRelV relativeFrom="margin">
              <wp14:pctHeight>0</wp14:pctHeight>
            </wp14:sizeRelV>
          </wp:anchor>
        </w:drawing>
      </w:r>
      <w:r w:rsidR="001F06D0">
        <w:rPr>
          <w:rFonts w:ascii="Source Serif Pro" w:eastAsia="Source Serif Pro" w:hAnsi="Source Serif Pro" w:cs="Source Serif Pro"/>
          <w:color w:val="000000"/>
        </w:rPr>
        <w:tab/>
      </w:r>
    </w:p>
    <w:p w14:paraId="3AD18AA3" w14:textId="77777777" w:rsidR="001F06D0" w:rsidRDefault="001F06D0" w:rsidP="003746A5">
      <w:pPr>
        <w:pStyle w:val="ListParagraph"/>
        <w:widowControl w:val="0"/>
        <w:spacing w:after="86" w:line="288" w:lineRule="auto"/>
        <w:ind w:left="360" w:right="144"/>
        <w:rPr>
          <w:rFonts w:ascii="Source Serif Pro" w:eastAsia="Source Serif Pro" w:hAnsi="Source Serif Pro" w:cs="Source Serif Pro"/>
          <w:color w:val="000000"/>
        </w:rPr>
      </w:pPr>
    </w:p>
    <w:p w14:paraId="0749EE1C" w14:textId="47D66601" w:rsidR="000657C8" w:rsidRDefault="000657C8" w:rsidP="5A17CC56">
      <w:pPr>
        <w:pStyle w:val="ListParagraph"/>
        <w:widowControl w:val="0"/>
        <w:spacing w:after="86" w:line="288" w:lineRule="auto"/>
        <w:ind w:left="0" w:right="144"/>
        <w:rPr>
          <w:rFonts w:ascii="Source Serif Pro" w:eastAsia="Source Serif Pro" w:hAnsi="Source Serif Pro" w:cs="Source Serif Pro"/>
          <w:b/>
          <w:bCs/>
          <w:color w:val="000000" w:themeColor="text1"/>
          <w:sz w:val="26"/>
          <w:szCs w:val="26"/>
        </w:rPr>
      </w:pPr>
    </w:p>
    <w:p w14:paraId="7B9D579C" w14:textId="77777777" w:rsidR="00BF5E9F" w:rsidRDefault="00BF5E9F"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7D1F00EA" w14:textId="77777777" w:rsidR="00BF5E9F" w:rsidRDefault="00BF5E9F"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405F1FCF" w14:textId="77777777" w:rsidR="00BF5E9F" w:rsidRDefault="00BF5E9F"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601868EB" w14:textId="77777777" w:rsidR="00BF5E9F" w:rsidRDefault="00BF5E9F"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3163F75D" w14:textId="77777777" w:rsidR="00BF5E9F" w:rsidRDefault="00BF5E9F"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4990F6B0" w14:textId="77777777" w:rsidR="00BF5E9F" w:rsidRDefault="00BF5E9F"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0223C9A2" w14:textId="77777777" w:rsidR="001A2E26" w:rsidRDefault="001A2E26"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3AD333E4" w14:textId="77777777" w:rsidR="0081431C" w:rsidRDefault="0081431C"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6"/>
          <w:szCs w:val="26"/>
        </w:rPr>
      </w:pPr>
    </w:p>
    <w:p w14:paraId="24F21142" w14:textId="032373F2" w:rsidR="003746A5" w:rsidRDefault="65A52AF8"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6"/>
          <w:szCs w:val="26"/>
        </w:rPr>
        <w:t>Discussion:</w:t>
      </w:r>
      <w:r w:rsidRPr="65A52AF8">
        <w:rPr>
          <w:rFonts w:ascii="Source Serif Pro" w:eastAsia="Source Serif Pro" w:hAnsi="Source Serif Pro" w:cs="Source Serif Pro"/>
          <w:color w:val="000000" w:themeColor="text1"/>
        </w:rPr>
        <w:t xml:space="preserve"> Why can’t we display “p1”?</w:t>
      </w:r>
    </w:p>
    <w:p w14:paraId="6C8D33F4" w14:textId="77777777" w:rsidR="006B4D42" w:rsidRDefault="65A52AF8"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6"/>
          <w:szCs w:val="26"/>
        </w:rPr>
        <w:t>Answer:</w:t>
      </w:r>
      <w:r w:rsidRPr="65A52AF8">
        <w:rPr>
          <w:rFonts w:ascii="Source Serif Pro" w:eastAsia="Source Serif Pro" w:hAnsi="Source Serif Pro" w:cs="Source Serif Pro"/>
          <w:color w:val="000000" w:themeColor="text1"/>
        </w:rPr>
        <w:t xml:space="preserve"> Because it is just the command which loads the data and we haven’t defined a geometric object yet, which we do when we define “p2”.</w:t>
      </w:r>
    </w:p>
    <w:p w14:paraId="5D38150B" w14:textId="77777777" w:rsidR="006B4D42" w:rsidRDefault="006B4D42" w:rsidP="006B4D42">
      <w:pPr>
        <w:pStyle w:val="ListParagraph"/>
        <w:widowControl w:val="0"/>
        <w:spacing w:after="86" w:line="288" w:lineRule="auto"/>
        <w:ind w:left="360" w:right="144"/>
        <w:rPr>
          <w:rFonts w:ascii="Source Serif Pro" w:eastAsia="Source Serif Pro" w:hAnsi="Source Serif Pro" w:cs="Source Serif Pro"/>
          <w:color w:val="000000"/>
        </w:rPr>
      </w:pPr>
    </w:p>
    <w:p w14:paraId="446CAE27" w14:textId="1EEA9228" w:rsidR="006B4D42" w:rsidRDefault="5A17CC56" w:rsidP="5A17CC56">
      <w:pPr>
        <w:pStyle w:val="ListParagraph"/>
        <w:widowControl w:val="0"/>
        <w:spacing w:after="86" w:line="288" w:lineRule="auto"/>
        <w:ind w:left="360"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The takeaway from this exercise is that all the three plots, p2, p3, p4 are variables and can be displayed independent of each other. This is what makes layers very powerful, as the individual layers are also saved, and one can keep track of the changes and go back to edit one of the layers if needed. We shall continue to use layers in our coding exercises which follow.</w:t>
      </w:r>
    </w:p>
    <w:p w14:paraId="5FE9409D" w14:textId="10D04BF9" w:rsidR="0064474B" w:rsidRDefault="0064474B" w:rsidP="0064474B">
      <w:pPr>
        <w:pStyle w:val="ListParagraph"/>
        <w:widowControl w:val="0"/>
        <w:spacing w:after="86" w:line="288" w:lineRule="auto"/>
        <w:ind w:left="360" w:right="144"/>
        <w:rPr>
          <w:rFonts w:ascii="Source Serif Pro" w:eastAsia="Source Serif Pro" w:hAnsi="Source Serif Pro" w:cs="Source Serif Pro"/>
          <w:color w:val="000000"/>
        </w:rPr>
      </w:pPr>
    </w:p>
    <w:p w14:paraId="3D6625C5" w14:textId="587202DE" w:rsidR="0022522F" w:rsidRDefault="65A52AF8"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Show Slide 9</w:t>
      </w:r>
    </w:p>
    <w:p w14:paraId="5B0A6D26" w14:textId="77777777" w:rsidR="0022522F" w:rsidRDefault="65A52AF8" w:rsidP="65A52AF8">
      <w:pPr>
        <w:pStyle w:val="ListParagraph"/>
        <w:widowControl w:val="0"/>
        <w:spacing w:after="86" w:line="288" w:lineRule="auto"/>
        <w:ind w:left="360" w:right="144"/>
        <w:rPr>
          <w:rFonts w:ascii="Source Serif Pro" w:eastAsia="Source Serif Pro" w:hAnsi="Source Serif Pro" w:cs="Source Serif Pro"/>
          <w:b/>
          <w:bCs/>
          <w:color w:val="000000" w:themeColor="text1"/>
          <w:sz w:val="28"/>
          <w:szCs w:val="28"/>
        </w:rPr>
      </w:pPr>
      <w:r w:rsidRPr="65A52AF8">
        <w:rPr>
          <w:rFonts w:ascii="Source Serif Pro" w:eastAsia="Source Serif Pro" w:hAnsi="Source Serif Pro" w:cs="Source Serif Pro"/>
          <w:b/>
          <w:bCs/>
          <w:color w:val="000000" w:themeColor="text1"/>
          <w:sz w:val="26"/>
          <w:szCs w:val="26"/>
        </w:rPr>
        <w:t>Subtopic: Scales</w:t>
      </w:r>
    </w:p>
    <w:p w14:paraId="33F88AEC" w14:textId="77777777" w:rsidR="0022522F" w:rsidRDefault="0022522F" w:rsidP="0022522F">
      <w:pPr>
        <w:pStyle w:val="ListParagraph"/>
        <w:widowControl w:val="0"/>
        <w:spacing w:after="86" w:line="288" w:lineRule="auto"/>
        <w:ind w:left="360" w:right="144"/>
        <w:rPr>
          <w:rFonts w:ascii="Source Serif Pro" w:eastAsia="Source Serif Pro" w:hAnsi="Source Serif Pro" w:cs="Source Serif Pro"/>
          <w:color w:val="000000"/>
        </w:rPr>
      </w:pPr>
    </w:p>
    <w:p w14:paraId="6F1670CC" w14:textId="11534922" w:rsidR="00542485" w:rsidRDefault="5A17CC56" w:rsidP="5A17CC56">
      <w:pPr>
        <w:pStyle w:val="ListParagraph"/>
        <w:widowControl w:val="0"/>
        <w:spacing w:after="86" w:line="288" w:lineRule="auto"/>
        <w:ind w:left="360"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Scales map values in the data space to values in an aesthetic space, whether its color, shape or size. Scales are used to change legend or axes, providing an inverse mapping and enable us to understand the data from the graphic itself. In the previous example, when we plotted the histogram, what ggplot actually did was to apply a default scale to describe the x and y-axes. But we can modify that.  </w:t>
      </w:r>
    </w:p>
    <w:p w14:paraId="6BBF802B" w14:textId="7AA30A24" w:rsidR="0000096D" w:rsidRPr="0000096D" w:rsidRDefault="0000096D" w:rsidP="0000096D">
      <w:pPr>
        <w:pStyle w:val="ListParagraph"/>
        <w:widowControl w:val="0"/>
        <w:spacing w:after="86" w:line="288" w:lineRule="auto"/>
        <w:ind w:left="360" w:right="144"/>
        <w:rPr>
          <w:rFonts w:ascii="Source Serif Pro" w:eastAsia="Source Serif Pro" w:hAnsi="Source Serif Pro" w:cs="Source Serif Pro"/>
          <w:color w:val="000000"/>
        </w:rPr>
      </w:pPr>
    </w:p>
    <w:p w14:paraId="320DAD1D" w14:textId="653E3B0F" w:rsidR="00542485" w:rsidRPr="002C17F6" w:rsidRDefault="65A52AF8" w:rsidP="65A52AF8">
      <w:pPr>
        <w:pStyle w:val="ListParagraph"/>
        <w:widowControl w:val="0"/>
        <w:spacing w:after="86" w:line="288" w:lineRule="auto"/>
        <w:ind w:left="36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To modify scales, the following commands are used: </w:t>
      </w:r>
    </w:p>
    <w:p w14:paraId="330545B4" w14:textId="524F94B4" w:rsidR="00542485" w:rsidRDefault="00323966" w:rsidP="5A17CC56">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r>
      <w:r w:rsidR="5A17CC56" w:rsidRPr="5A17CC56">
        <w:rPr>
          <w:rFonts w:ascii="Source Serif Pro" w:eastAsia="Source Serif Pro" w:hAnsi="Source Serif Pro" w:cs="Source Serif Pro"/>
          <w:color w:val="000000" w:themeColor="text1"/>
        </w:rPr>
        <w:t xml:space="preserve">Continuous variables: </w:t>
      </w:r>
      <w:r w:rsidR="5A17CC56" w:rsidRPr="5A17CC56">
        <w:rPr>
          <w:rFonts w:ascii="Source Serif Pro" w:eastAsia="Source Serif Pro" w:hAnsi="Source Serif Pro" w:cs="Source Serif Pro"/>
          <w:b/>
          <w:bCs/>
          <w:color w:val="000000" w:themeColor="text1"/>
        </w:rPr>
        <w:t>scale_x_continuous</w:t>
      </w:r>
      <w:r w:rsidR="5A17CC56" w:rsidRPr="5A17CC56">
        <w:rPr>
          <w:rFonts w:ascii="Source Serif Pro" w:eastAsia="Source Serif Pro" w:hAnsi="Source Serif Pro" w:cs="Source Serif Pro"/>
          <w:color w:val="000000" w:themeColor="text1"/>
        </w:rPr>
        <w:t xml:space="preserve"> (x-axis), </w:t>
      </w:r>
      <w:proofErr w:type="spellStart"/>
      <w:r w:rsidR="5A17CC56" w:rsidRPr="5A17CC56">
        <w:rPr>
          <w:rFonts w:ascii="Source Serif Pro" w:eastAsia="Source Serif Pro" w:hAnsi="Source Serif Pro" w:cs="Source Serif Pro"/>
          <w:b/>
          <w:bCs/>
          <w:color w:val="000000" w:themeColor="text1"/>
        </w:rPr>
        <w:t>scale_y_continuous</w:t>
      </w:r>
      <w:proofErr w:type="spellEnd"/>
      <w:r w:rsidR="5A17CC56" w:rsidRPr="5A17CC56">
        <w:rPr>
          <w:rFonts w:ascii="Source Serif Pro" w:eastAsia="Source Serif Pro" w:hAnsi="Source Serif Pro" w:cs="Source Serif Pro"/>
          <w:color w:val="000000" w:themeColor="text1"/>
        </w:rPr>
        <w:t>(y-axis)</w:t>
      </w:r>
    </w:p>
    <w:p w14:paraId="78A15058" w14:textId="70430E4D" w:rsidR="00614853" w:rsidRDefault="00323966" w:rsidP="5A17CC56">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r>
      <w:r w:rsidR="5A17CC56" w:rsidRPr="5A17CC56">
        <w:rPr>
          <w:rFonts w:ascii="Source Serif Pro" w:eastAsia="Source Serif Pro" w:hAnsi="Source Serif Pro" w:cs="Source Serif Pro"/>
          <w:color w:val="000000" w:themeColor="text1"/>
        </w:rPr>
        <w:t xml:space="preserve">Discrete variables: </w:t>
      </w:r>
      <w:proofErr w:type="spellStart"/>
      <w:r w:rsidR="5A17CC56" w:rsidRPr="5A17CC56">
        <w:rPr>
          <w:rFonts w:ascii="Source Serif Pro" w:eastAsia="Source Serif Pro" w:hAnsi="Source Serif Pro" w:cs="Source Serif Pro"/>
          <w:b/>
          <w:bCs/>
          <w:color w:val="000000" w:themeColor="text1"/>
        </w:rPr>
        <w:t>scale_x_discrete</w:t>
      </w:r>
      <w:proofErr w:type="spellEnd"/>
      <w:r w:rsidR="5A17CC56" w:rsidRPr="5A17CC56">
        <w:rPr>
          <w:rFonts w:ascii="Source Serif Pro" w:eastAsia="Source Serif Pro" w:hAnsi="Source Serif Pro" w:cs="Source Serif Pro"/>
          <w:color w:val="000000" w:themeColor="text1"/>
        </w:rPr>
        <w:t xml:space="preserve">(x-axis); </w:t>
      </w:r>
      <w:proofErr w:type="spellStart"/>
      <w:r w:rsidR="5A17CC56" w:rsidRPr="5A17CC56">
        <w:rPr>
          <w:rFonts w:ascii="Source Serif Pro" w:eastAsia="Source Serif Pro" w:hAnsi="Source Serif Pro" w:cs="Source Serif Pro"/>
          <w:b/>
          <w:bCs/>
          <w:color w:val="000000" w:themeColor="text1"/>
        </w:rPr>
        <w:t>scale_y_discrete</w:t>
      </w:r>
      <w:proofErr w:type="spellEnd"/>
      <w:r w:rsidR="5A17CC56" w:rsidRPr="5A17CC56">
        <w:rPr>
          <w:rFonts w:ascii="Source Serif Pro" w:eastAsia="Source Serif Pro" w:hAnsi="Source Serif Pro" w:cs="Source Serif Pro"/>
          <w:color w:val="000000" w:themeColor="text1"/>
        </w:rPr>
        <w:t xml:space="preserve">(y-axis). </w:t>
      </w:r>
    </w:p>
    <w:p w14:paraId="108FCB93" w14:textId="70E1B974" w:rsidR="00E875BE" w:rsidRDefault="00323966"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00096D">
        <w:rPr>
          <w:rFonts w:ascii="Source Serif Pro" w:eastAsia="Source Serif Pro" w:hAnsi="Source Serif Pro" w:cs="Source Serif Pro"/>
          <w:color w:val="000000"/>
        </w:rPr>
        <w:t xml:space="preserve">Some of the common things we may like to change </w:t>
      </w:r>
      <w:r w:rsidR="00791363">
        <w:rPr>
          <w:rFonts w:ascii="Source Serif Pro" w:eastAsia="Source Serif Pro" w:hAnsi="Source Serif Pro" w:cs="Source Serif Pro"/>
          <w:color w:val="000000"/>
        </w:rPr>
        <w:t>are:</w:t>
      </w:r>
    </w:p>
    <w:p w14:paraId="3C13FE11" w14:textId="6ED1787C" w:rsidR="0000096D" w:rsidRPr="001C3AC6" w:rsidRDefault="6C466ADB" w:rsidP="6C466ADB">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before="100" w:beforeAutospacing="1" w:after="100" w:afterAutospacing="1" w:line="240" w:lineRule="auto"/>
        <w:rPr>
          <w:rFonts w:ascii="Source Serif Pro,Times New Roma" w:eastAsia="Source Serif Pro,Times New Roma" w:hAnsi="Source Serif Pro,Times New Roma" w:cs="Source Serif Pro,Times New Roma"/>
          <w:color w:val="333333"/>
          <w:sz w:val="23"/>
          <w:szCs w:val="23"/>
        </w:rPr>
      </w:pPr>
      <w:commentRangeStart w:id="33"/>
      <w:r w:rsidRPr="6C466ADB">
        <w:rPr>
          <w:rFonts w:ascii="Source Serif Pro" w:eastAsia="Source Serif Pro" w:hAnsi="Source Serif Pro" w:cs="Source Serif Pro"/>
          <w:b/>
          <w:bCs/>
          <w:color w:val="333333"/>
          <w:sz w:val="23"/>
          <w:szCs w:val="23"/>
        </w:rPr>
        <w:t>name:</w:t>
      </w:r>
      <w:r w:rsidRPr="6C466ADB">
        <w:rPr>
          <w:rFonts w:ascii="Source Serif Pro" w:eastAsia="Source Serif Pro" w:hAnsi="Source Serif Pro" w:cs="Source Serif Pro"/>
          <w:color w:val="333333"/>
          <w:sz w:val="23"/>
          <w:szCs w:val="23"/>
        </w:rPr>
        <w:t> the first argument gives the axis or legend title</w:t>
      </w:r>
    </w:p>
    <w:p w14:paraId="6606AA5D" w14:textId="1855DCCA" w:rsidR="0000096D" w:rsidRPr="0000096D" w:rsidRDefault="65A52AF8" w:rsidP="65A52AF8">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before="100" w:beforeAutospacing="1" w:after="100" w:afterAutospacing="1" w:line="240" w:lineRule="auto"/>
        <w:rPr>
          <w:rFonts w:ascii="Source Serif Pro,Times New Roma" w:eastAsia="Source Serif Pro,Times New Roma" w:hAnsi="Source Serif Pro,Times New Roma" w:cs="Source Serif Pro,Times New Roma"/>
          <w:color w:val="333333"/>
          <w:sz w:val="23"/>
          <w:szCs w:val="23"/>
        </w:rPr>
      </w:pPr>
      <w:r w:rsidRPr="65A52AF8">
        <w:rPr>
          <w:rFonts w:ascii="Source Serif Pro" w:eastAsia="Source Serif Pro" w:hAnsi="Source Serif Pro" w:cs="Source Serif Pro"/>
          <w:b/>
          <w:bCs/>
          <w:color w:val="333333"/>
          <w:sz w:val="23"/>
          <w:szCs w:val="23"/>
        </w:rPr>
        <w:t>limits:</w:t>
      </w:r>
      <w:r w:rsidRPr="65A52AF8">
        <w:rPr>
          <w:rFonts w:ascii="Source Serif Pro" w:eastAsia="Source Serif Pro" w:hAnsi="Source Serif Pro" w:cs="Source Serif Pro"/>
          <w:color w:val="333333"/>
          <w:sz w:val="23"/>
          <w:szCs w:val="23"/>
        </w:rPr>
        <w:t> the minimum and maximum of the scale</w:t>
      </w:r>
    </w:p>
    <w:p w14:paraId="28C2A9F9" w14:textId="22B8EDFE" w:rsidR="0000096D" w:rsidRPr="0000096D" w:rsidRDefault="65A52AF8" w:rsidP="65A52AF8">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before="100" w:beforeAutospacing="1" w:after="100" w:afterAutospacing="1" w:line="240" w:lineRule="auto"/>
        <w:rPr>
          <w:rFonts w:ascii="Source Serif Pro,Times New Roma" w:eastAsia="Source Serif Pro,Times New Roma" w:hAnsi="Source Serif Pro,Times New Roma" w:cs="Source Serif Pro,Times New Roma"/>
          <w:color w:val="333333"/>
          <w:sz w:val="23"/>
          <w:szCs w:val="23"/>
        </w:rPr>
      </w:pPr>
      <w:r w:rsidRPr="65A52AF8">
        <w:rPr>
          <w:rFonts w:ascii="Source Serif Pro" w:eastAsia="Source Serif Pro" w:hAnsi="Source Serif Pro" w:cs="Source Serif Pro"/>
          <w:b/>
          <w:bCs/>
          <w:color w:val="333333"/>
          <w:sz w:val="23"/>
          <w:szCs w:val="23"/>
        </w:rPr>
        <w:t>breaks:</w:t>
      </w:r>
      <w:r w:rsidRPr="65A52AF8">
        <w:rPr>
          <w:rFonts w:ascii="Source Serif Pro" w:eastAsia="Source Serif Pro" w:hAnsi="Source Serif Pro" w:cs="Source Serif Pro"/>
          <w:color w:val="333333"/>
          <w:sz w:val="23"/>
          <w:szCs w:val="23"/>
        </w:rPr>
        <w:t> the points along the scale where labels should appear</w:t>
      </w:r>
    </w:p>
    <w:p w14:paraId="1298A9E7" w14:textId="75559C40" w:rsidR="0000096D" w:rsidRPr="001C3AC6" w:rsidRDefault="6C466ADB" w:rsidP="6C466ADB">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hemeFill="background1"/>
        <w:spacing w:before="100" w:beforeAutospacing="1" w:after="100" w:afterAutospacing="1" w:line="240" w:lineRule="auto"/>
        <w:rPr>
          <w:rFonts w:ascii="Source Serif Pro,Times New Roma" w:eastAsia="Source Serif Pro,Times New Roma" w:hAnsi="Source Serif Pro,Times New Roma" w:cs="Source Serif Pro,Times New Roma"/>
          <w:color w:val="333333"/>
          <w:sz w:val="23"/>
          <w:szCs w:val="23"/>
        </w:rPr>
      </w:pPr>
      <w:r w:rsidRPr="6C466ADB">
        <w:rPr>
          <w:rFonts w:ascii="Source Serif Pro" w:eastAsia="Source Serif Pro" w:hAnsi="Source Serif Pro" w:cs="Source Serif Pro"/>
          <w:b/>
          <w:bCs/>
          <w:color w:val="333333"/>
          <w:sz w:val="23"/>
          <w:szCs w:val="23"/>
        </w:rPr>
        <w:t>labels:</w:t>
      </w:r>
      <w:r w:rsidRPr="6C466ADB">
        <w:rPr>
          <w:rFonts w:ascii="Source Serif Pro" w:eastAsia="Source Serif Pro" w:hAnsi="Source Serif Pro" w:cs="Source Serif Pro"/>
          <w:color w:val="333333"/>
          <w:sz w:val="23"/>
          <w:szCs w:val="23"/>
        </w:rPr>
        <w:t> the labels that appear at each break</w:t>
      </w:r>
      <w:commentRangeEnd w:id="33"/>
      <w:r w:rsidR="65A52AF8">
        <w:rPr>
          <w:rStyle w:val="CommentReference"/>
        </w:rPr>
        <w:commentReference w:id="33"/>
      </w:r>
    </w:p>
    <w:p w14:paraId="14C7DAC0" w14:textId="1F49FCAE" w:rsidR="00B92A6E" w:rsidRDefault="00323966"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9F179A">
        <w:rPr>
          <w:rFonts w:ascii="Source Serif Pro" w:eastAsia="Source Serif Pro" w:hAnsi="Source Serif Pro" w:cs="Source Serif Pro"/>
          <w:color w:val="000000"/>
        </w:rPr>
        <w:t xml:space="preserve">Let’s use these commands. </w:t>
      </w:r>
    </w:p>
    <w:p w14:paraId="145CE976" w14:textId="4180369F" w:rsidR="003B29EC" w:rsidRDefault="00323966"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3B29EC">
        <w:rPr>
          <w:rFonts w:ascii="Source Serif Pro" w:eastAsia="Source Serif Pro" w:hAnsi="Source Serif Pro" w:cs="Source Serif Pro"/>
          <w:color w:val="000000"/>
        </w:rPr>
        <w:t xml:space="preserve">Show </w:t>
      </w:r>
    </w:p>
    <w:p w14:paraId="2EC6BD66" w14:textId="5BDF17DB" w:rsidR="003B29EC" w:rsidRDefault="00323966"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3B29EC">
        <w:rPr>
          <w:rFonts w:ascii="Source Serif Pro" w:eastAsia="Source Serif Pro" w:hAnsi="Source Serif Pro" w:cs="Source Serif Pro"/>
          <w:color w:val="000000"/>
        </w:rPr>
        <w:t>Slide 10</w:t>
      </w:r>
    </w:p>
    <w:p w14:paraId="7016CD6B" w14:textId="6309979E" w:rsidR="003268FE" w:rsidRDefault="00323966" w:rsidP="3742AF14">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3268FE">
        <w:rPr>
          <w:rFonts w:ascii="Source Serif Pro" w:eastAsia="Source Serif Pro" w:hAnsi="Source Serif Pro" w:cs="Source Serif Pro"/>
          <w:color w:val="000000"/>
        </w:rPr>
        <w:t xml:space="preserve">Exercise: </w:t>
      </w:r>
      <w:commentRangeStart w:id="34"/>
      <w:commentRangeStart w:id="35"/>
      <w:r w:rsidR="00C35F56">
        <w:rPr>
          <w:rFonts w:ascii="Source Serif Pro" w:eastAsia="Source Serif Pro" w:hAnsi="Source Serif Pro" w:cs="Source Serif Pro"/>
          <w:color w:val="000000"/>
        </w:rPr>
        <w:t>Using scales for analyzing a dataset</w:t>
      </w:r>
      <w:commentRangeEnd w:id="34"/>
      <w:r>
        <w:rPr>
          <w:rStyle w:val="CommentReference"/>
        </w:rPr>
        <w:commentReference w:id="34"/>
      </w:r>
      <w:commentRangeEnd w:id="35"/>
      <w:r>
        <w:rPr>
          <w:rStyle w:val="CommentReference"/>
        </w:rPr>
        <w:commentReference w:id="35"/>
      </w:r>
    </w:p>
    <w:p w14:paraId="37F73178" w14:textId="0B58C7AC" w:rsidR="003268FE" w:rsidRDefault="00323966" w:rsidP="5A17CC56">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r>
      <w:r w:rsidR="5A17CC56" w:rsidRPr="5A17CC56">
        <w:rPr>
          <w:rFonts w:ascii="Source Serif Pro" w:eastAsia="Source Serif Pro" w:hAnsi="Source Serif Pro" w:cs="Source Serif Pro"/>
          <w:color w:val="000000" w:themeColor="text1"/>
        </w:rPr>
        <w:t>Aim: To explore some of the options available in “scale_x_continuous” and “</w:t>
      </w:r>
      <w:proofErr w:type="spellStart"/>
      <w:r w:rsidR="5A17CC56" w:rsidRPr="5A17CC56">
        <w:rPr>
          <w:rFonts w:ascii="Source Serif Pro" w:eastAsia="Source Serif Pro" w:hAnsi="Source Serif Pro" w:cs="Source Serif Pro"/>
          <w:color w:val="000000" w:themeColor="text1"/>
        </w:rPr>
        <w:t>scale_x_discrete</w:t>
      </w:r>
      <w:proofErr w:type="spellEnd"/>
      <w:r w:rsidR="5A17CC56" w:rsidRPr="5A17CC56">
        <w:rPr>
          <w:rFonts w:ascii="Source Serif Pro" w:eastAsia="Source Serif Pro" w:hAnsi="Source Serif Pro" w:cs="Source Serif Pro"/>
          <w:color w:val="000000" w:themeColor="text1"/>
        </w:rPr>
        <w:t>”.</w:t>
      </w:r>
    </w:p>
    <w:p w14:paraId="404F4912" w14:textId="2B51C619" w:rsidR="00BF71A1" w:rsidRDefault="00323966"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BF71A1">
        <w:rPr>
          <w:rFonts w:ascii="Source Serif Pro" w:eastAsia="Source Serif Pro" w:hAnsi="Source Serif Pro" w:cs="Source Serif Pro"/>
          <w:color w:val="000000"/>
        </w:rPr>
        <w:t>Steps for completion:</w:t>
      </w:r>
    </w:p>
    <w:p w14:paraId="06726354" w14:textId="1958BF5B" w:rsidR="00BF71A1" w:rsidRDefault="6CEFBF66" w:rsidP="5A17CC56">
      <w:pPr>
        <w:pStyle w:val="ListParagraph"/>
        <w:widowControl w:val="0"/>
        <w:numPr>
          <w:ilvl w:val="1"/>
          <w:numId w:val="1"/>
        </w:numPr>
        <w:spacing w:after="86" w:line="288" w:lineRule="auto"/>
        <w:ind w:right="144"/>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 xml:space="preserve">Use the same dataset as before and plot the “gdp_per_capita” as a histogram </w:t>
      </w:r>
    </w:p>
    <w:p w14:paraId="6D1FE725" w14:textId="199BF71D" w:rsidR="008F2085" w:rsidRDefault="6CEFBF66" w:rsidP="65A52AF8">
      <w:pPr>
        <w:pStyle w:val="ListParagraph"/>
        <w:widowControl w:val="0"/>
        <w:numPr>
          <w:ilvl w:val="1"/>
          <w:numId w:val="1"/>
        </w:numPr>
        <w:spacing w:after="86" w:line="288" w:lineRule="auto"/>
        <w:ind w:right="144"/>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Plot p1.</w:t>
      </w:r>
    </w:p>
    <w:p w14:paraId="52352B42" w14:textId="705832BE"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r>
        <w:rPr>
          <w:noProof/>
        </w:rPr>
        <w:drawing>
          <wp:anchor distT="0" distB="0" distL="114300" distR="114300" simplePos="0" relativeHeight="251659293" behindDoc="0" locked="0" layoutInCell="1" allowOverlap="1" wp14:anchorId="1965DC68" wp14:editId="139CC477">
            <wp:simplePos x="0" y="0"/>
            <wp:positionH relativeFrom="column">
              <wp:posOffset>1485900</wp:posOffset>
            </wp:positionH>
            <wp:positionV relativeFrom="paragraph">
              <wp:posOffset>20956</wp:posOffset>
            </wp:positionV>
            <wp:extent cx="2895600" cy="222885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6204" cy="2229315"/>
                    </a:xfrm>
                    <a:prstGeom prst="rect">
                      <a:avLst/>
                    </a:prstGeom>
                  </pic:spPr>
                </pic:pic>
              </a:graphicData>
            </a:graphic>
            <wp14:sizeRelH relativeFrom="margin">
              <wp14:pctWidth>0</wp14:pctWidth>
            </wp14:sizeRelH>
            <wp14:sizeRelV relativeFrom="margin">
              <wp14:pctHeight>0</wp14:pctHeight>
            </wp14:sizeRelV>
          </wp:anchor>
        </w:drawing>
      </w:r>
    </w:p>
    <w:p w14:paraId="35FD1873" w14:textId="1AE568AD"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p>
    <w:p w14:paraId="113E67FB" w14:textId="77777777"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p>
    <w:p w14:paraId="6A7F26BE" w14:textId="10A086A5"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p>
    <w:p w14:paraId="778F32C8" w14:textId="77777777"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p>
    <w:p w14:paraId="40F7B7FA" w14:textId="77777777"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p>
    <w:p w14:paraId="5F772021" w14:textId="77777777" w:rsidR="008F2085" w:rsidRDefault="008F2085" w:rsidP="008F2085">
      <w:pPr>
        <w:widowControl w:val="0"/>
        <w:spacing w:after="86" w:line="288" w:lineRule="auto"/>
        <w:ind w:right="144"/>
        <w:rPr>
          <w:rFonts w:ascii="Source Serif Pro" w:eastAsia="Source Serif Pro" w:hAnsi="Source Serif Pro" w:cs="Source Serif Pro"/>
          <w:color w:val="000000" w:themeColor="text1"/>
        </w:rPr>
      </w:pPr>
    </w:p>
    <w:p w14:paraId="69F25C24" w14:textId="7A59BB66" w:rsidR="008F2085" w:rsidRPr="008F2085" w:rsidRDefault="6CEFBF66" w:rsidP="008F2085">
      <w:pPr>
        <w:widowControl w:val="0"/>
        <w:spacing w:after="86" w:line="288" w:lineRule="auto"/>
        <w:ind w:right="144"/>
        <w:rPr>
          <w:rFonts w:ascii="Source Serif Pro" w:eastAsia="Source Serif Pro" w:hAnsi="Source Serif Pro" w:cs="Source Serif Pro"/>
          <w:color w:val="000000" w:themeColor="text1"/>
        </w:rPr>
      </w:pPr>
      <w:r w:rsidRPr="008F2085">
        <w:rPr>
          <w:rFonts w:ascii="Source Serif Pro" w:eastAsia="Source Serif Pro" w:hAnsi="Source Serif Pro" w:cs="Source Serif Pro"/>
          <w:color w:val="000000" w:themeColor="text1"/>
        </w:rPr>
        <w:t xml:space="preserve"> </w:t>
      </w:r>
    </w:p>
    <w:p w14:paraId="5BD4884A" w14:textId="77777777" w:rsidR="008F2085" w:rsidRDefault="008F2085" w:rsidP="008F2085">
      <w:pPr>
        <w:pStyle w:val="ListParagraph"/>
        <w:widowControl w:val="0"/>
        <w:spacing w:after="86" w:line="288" w:lineRule="auto"/>
        <w:ind w:right="144"/>
        <w:rPr>
          <w:rFonts w:ascii="Source Serif Pro" w:eastAsia="Source Serif Pro" w:hAnsi="Source Serif Pro" w:cs="Source Serif Pro"/>
          <w:color w:val="000000" w:themeColor="text1"/>
        </w:rPr>
      </w:pPr>
    </w:p>
    <w:p w14:paraId="7EF1B2A3" w14:textId="77777777" w:rsidR="008F2085" w:rsidRDefault="008F2085" w:rsidP="008F2085">
      <w:pPr>
        <w:pStyle w:val="ListParagraph"/>
        <w:widowControl w:val="0"/>
        <w:spacing w:after="86" w:line="288" w:lineRule="auto"/>
        <w:ind w:right="144"/>
        <w:rPr>
          <w:rFonts w:ascii="Source Serif Pro" w:eastAsia="Source Serif Pro" w:hAnsi="Source Serif Pro" w:cs="Source Serif Pro"/>
          <w:color w:val="000000" w:themeColor="text1"/>
        </w:rPr>
      </w:pPr>
    </w:p>
    <w:p w14:paraId="6F9C5AFE" w14:textId="77777777" w:rsidR="008F2085" w:rsidRDefault="008F2085" w:rsidP="008F2085">
      <w:pPr>
        <w:pStyle w:val="ListParagraph"/>
        <w:widowControl w:val="0"/>
        <w:spacing w:after="86" w:line="288" w:lineRule="auto"/>
        <w:ind w:right="144"/>
        <w:rPr>
          <w:rFonts w:ascii="Source Serif Pro" w:eastAsia="Source Serif Pro" w:hAnsi="Source Serif Pro" w:cs="Source Serif Pro"/>
          <w:color w:val="000000" w:themeColor="text1"/>
        </w:rPr>
      </w:pPr>
    </w:p>
    <w:p w14:paraId="55F54C63" w14:textId="5E82D8B5" w:rsidR="00034789" w:rsidRPr="00441763" w:rsidRDefault="6CEFBF66" w:rsidP="65A52AF8">
      <w:pPr>
        <w:pStyle w:val="ListParagraph"/>
        <w:widowControl w:val="0"/>
        <w:numPr>
          <w:ilvl w:val="1"/>
          <w:numId w:val="1"/>
        </w:numPr>
        <w:spacing w:after="86" w:line="288" w:lineRule="auto"/>
        <w:ind w:right="144"/>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Can you tell where the maximum occurs? N</w:t>
      </w:r>
      <w:r w:rsidR="008F2085">
        <w:rPr>
          <w:rFonts w:ascii="Source Serif Pro" w:eastAsia="Source Serif Pro" w:hAnsi="Source Serif Pro" w:cs="Source Serif Pro"/>
          <w:color w:val="000000" w:themeColor="text1"/>
        </w:rPr>
        <w:t xml:space="preserve">o, because </w:t>
      </w:r>
      <w:proofErr w:type="spellStart"/>
      <w:r w:rsidR="008F2085">
        <w:rPr>
          <w:rFonts w:ascii="Source Serif Pro" w:eastAsia="Source Serif Pro" w:hAnsi="Source Serif Pro" w:cs="Source Serif Pro"/>
          <w:color w:val="000000" w:themeColor="text1"/>
        </w:rPr>
        <w:t>its</w:t>
      </w:r>
      <w:proofErr w:type="spellEnd"/>
      <w:r w:rsidR="008F2085">
        <w:rPr>
          <w:rFonts w:ascii="Source Serif Pro" w:eastAsia="Source Serif Pro" w:hAnsi="Source Serif Pro" w:cs="Source Serif Pro"/>
          <w:color w:val="000000" w:themeColor="text1"/>
        </w:rPr>
        <w:t xml:space="preserve"> too approximate</w:t>
      </w:r>
      <w:r w:rsidRPr="6CEFBF66">
        <w:rPr>
          <w:rFonts w:ascii="Source Serif Pro" w:eastAsia="Source Serif Pro" w:hAnsi="Source Serif Pro" w:cs="Source Serif Pro"/>
          <w:color w:val="000000" w:themeColor="text1"/>
        </w:rPr>
        <w:t>. We need a finer labelling.</w:t>
      </w:r>
    </w:p>
    <w:p w14:paraId="543BF5C2" w14:textId="65122566" w:rsidR="004A5E18" w:rsidRDefault="6CEFBF66" w:rsidP="5A17CC56">
      <w:pPr>
        <w:pStyle w:val="ListParagraph"/>
        <w:widowControl w:val="0"/>
        <w:numPr>
          <w:ilvl w:val="1"/>
          <w:numId w:val="1"/>
        </w:numPr>
        <w:spacing w:after="86" w:line="288" w:lineRule="auto"/>
        <w:ind w:right="144"/>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 xml:space="preserve">Study and view the options in scale_x_continuous (Note: Use </w:t>
      </w:r>
      <w:ins w:id="36" w:author="Tania.Moulik@gmail.com" w:date="2018-07-17T11:02:00Z">
        <w:r w:rsidR="00CF4EE0">
          <w:rPr>
            <w:rFonts w:ascii="Source Serif Pro" w:eastAsia="Source Serif Pro" w:hAnsi="Source Serif Pro" w:cs="Source Serif Pro"/>
            <w:color w:val="000000" w:themeColor="text1"/>
          </w:rPr>
          <w:t xml:space="preserve">the command </w:t>
        </w:r>
        <w:proofErr w:type="gramStart"/>
        <w:r w:rsidR="00CF4EE0">
          <w:rPr>
            <w:rFonts w:ascii="Source Serif Pro" w:eastAsia="Source Serif Pro" w:hAnsi="Source Serif Pro" w:cs="Source Serif Pro"/>
            <w:color w:val="000000" w:themeColor="text1"/>
          </w:rPr>
          <w:t>“</w:t>
        </w:r>
      </w:ins>
      <w:r w:rsidRPr="6CEFBF66">
        <w:rPr>
          <w:rFonts w:ascii="Source Serif Pro" w:eastAsia="Source Serif Pro" w:hAnsi="Source Serif Pro" w:cs="Source Serif Pro"/>
          <w:color w:val="000000" w:themeColor="text1"/>
        </w:rPr>
        <w:t>?scale</w:t>
      </w:r>
      <w:proofErr w:type="gramEnd"/>
      <w:r w:rsidRPr="6CEFBF66">
        <w:rPr>
          <w:rFonts w:ascii="Source Serif Pro" w:eastAsia="Source Serif Pro" w:hAnsi="Source Serif Pro" w:cs="Source Serif Pro"/>
          <w:color w:val="000000" w:themeColor="text1"/>
        </w:rPr>
        <w:t>_x_continuous</w:t>
      </w:r>
      <w:ins w:id="37" w:author="Tania.Moulik@gmail.com" w:date="2018-07-17T11:02:00Z">
        <w:r w:rsidR="00CF4EE0">
          <w:rPr>
            <w:rFonts w:ascii="Source Serif Pro" w:eastAsia="Source Serif Pro" w:hAnsi="Source Serif Pro" w:cs="Source Serif Pro"/>
            <w:color w:val="000000" w:themeColor="text1"/>
          </w:rPr>
          <w:t>”</w:t>
        </w:r>
      </w:ins>
      <w:r w:rsidRPr="6CEFBF66">
        <w:rPr>
          <w:rFonts w:ascii="Source Serif Pro" w:eastAsia="Source Serif Pro" w:hAnsi="Source Serif Pro" w:cs="Source Serif Pro"/>
          <w:color w:val="000000" w:themeColor="text1"/>
        </w:rPr>
        <w:t xml:space="preserve"> on the command line, to see the options) </w:t>
      </w:r>
    </w:p>
    <w:p w14:paraId="25F19505" w14:textId="798FD92A" w:rsidR="00034789" w:rsidRDefault="6CEFBF66" w:rsidP="5A17CC56">
      <w:pPr>
        <w:pStyle w:val="ListParagraph"/>
        <w:widowControl w:val="0"/>
        <w:numPr>
          <w:ilvl w:val="1"/>
          <w:numId w:val="1"/>
        </w:numPr>
        <w:spacing w:after="86" w:line="288" w:lineRule="auto"/>
        <w:ind w:right="144"/>
        <w:rPr>
          <w:ins w:id="38" w:author="Tania.Moulik@gmail.com" w:date="2018-07-17T11:03:00Z"/>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 xml:space="preserve">Add the layer: scale_x_continuous (breaks=seq (0,40000,4000)) (See </w:t>
      </w:r>
      <w:ins w:id="39" w:author="Tania.Moulik@gmail.com" w:date="2018-07-17T11:03:00Z">
        <w:r w:rsidR="00CF4EE0">
          <w:rPr>
            <w:rFonts w:ascii="Source Serif Pro" w:eastAsia="Source Serif Pro" w:hAnsi="Source Serif Pro" w:cs="Source Serif Pro"/>
            <w:color w:val="000000" w:themeColor="text1"/>
          </w:rPr>
          <w:t>Code</w:t>
        </w:r>
      </w:ins>
      <w:del w:id="40" w:author="Tania.Moulik@gmail.com" w:date="2018-07-17T11:03:00Z">
        <w:r w:rsidRPr="6CEFBF66" w:rsidDel="00CF4EE0">
          <w:rPr>
            <w:rFonts w:ascii="Source Serif Pro" w:eastAsia="Source Serif Pro" w:hAnsi="Source Serif Pro" w:cs="Source Serif Pro"/>
            <w:color w:val="000000" w:themeColor="text1"/>
          </w:rPr>
          <w:delText>Slide</w:delText>
        </w:r>
      </w:del>
      <w:r w:rsidRPr="6CEFBF66">
        <w:rPr>
          <w:rFonts w:ascii="Source Serif Pro" w:eastAsia="Source Serif Pro" w:hAnsi="Source Serif Pro" w:cs="Source Serif Pro"/>
          <w:color w:val="000000" w:themeColor="text1"/>
        </w:rPr>
        <w:t>). This command defines a range between 0, 40000, with breaks of 4000.</w:t>
      </w:r>
    </w:p>
    <w:p w14:paraId="1E8B18E5" w14:textId="430F594F" w:rsidR="00CF4EE0" w:rsidDel="00CF4EE0" w:rsidRDefault="00CF4EE0" w:rsidP="00CF4EE0">
      <w:pPr>
        <w:pStyle w:val="ListParagraph"/>
        <w:widowControl w:val="0"/>
        <w:numPr>
          <w:ilvl w:val="1"/>
          <w:numId w:val="1"/>
        </w:numPr>
        <w:spacing w:after="86" w:line="288" w:lineRule="auto"/>
        <w:ind w:right="144"/>
        <w:rPr>
          <w:del w:id="41" w:author="Tania.Moulik@gmail.com" w:date="2018-07-17T11:03:00Z"/>
          <w:rFonts w:ascii="Source Serif Pro" w:eastAsia="Source Serif Pro" w:hAnsi="Source Serif Pro" w:cs="Source Serif Pro"/>
          <w:color w:val="000000" w:themeColor="text1"/>
        </w:rPr>
      </w:pPr>
      <w:ins w:id="42" w:author="Tania.Moulik@gmail.com" w:date="2018-07-17T11:03:00Z">
        <w:r w:rsidRPr="00CF4EE0">
          <w:rPr>
            <w:rFonts w:ascii="Source Serif Pro" w:eastAsia="Source Serif Pro" w:hAnsi="Source Serif Pro" w:cs="Source Serif Pro"/>
            <w:color w:val="000000" w:themeColor="text1"/>
          </w:rPr>
          <w:t xml:space="preserve">Now one can identify the maximum better. </w:t>
        </w:r>
      </w:ins>
    </w:p>
    <w:p w14:paraId="73E6CE6D" w14:textId="3DF5540B" w:rsidR="00E26749" w:rsidRPr="00CF4EE0" w:rsidRDefault="00CF4EE0" w:rsidP="00CF4EE0">
      <w:pPr>
        <w:pStyle w:val="ListParagraph"/>
        <w:widowControl w:val="0"/>
        <w:numPr>
          <w:ilvl w:val="1"/>
          <w:numId w:val="1"/>
        </w:numPr>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W</w:t>
      </w:r>
      <w:r w:rsidR="6CEFBF66" w:rsidRPr="00CF4EE0">
        <w:rPr>
          <w:rFonts w:ascii="Source Serif Pro" w:eastAsia="Source Serif Pro" w:hAnsi="Source Serif Pro" w:cs="Source Serif Pro"/>
          <w:color w:val="000000" w:themeColor="text1"/>
        </w:rPr>
        <w:t xml:space="preserve">hat is the maximum GDP per capita? What type of histogram is this? </w:t>
      </w:r>
    </w:p>
    <w:p w14:paraId="2DDB476F" w14:textId="039132C3" w:rsidR="00964586" w:rsidRDefault="00964586" w:rsidP="00E26749">
      <w:pPr>
        <w:pStyle w:val="ListParagraph"/>
        <w:widowControl w:val="0"/>
        <w:spacing w:after="86" w:line="288" w:lineRule="auto"/>
        <w:ind w:left="360" w:right="144"/>
        <w:rPr>
          <w:rFonts w:ascii="Source Serif Pro" w:eastAsia="Source Serif Pro" w:hAnsi="Source Serif Pro" w:cs="Source Serif Pro"/>
          <w:color w:val="000000"/>
        </w:rPr>
      </w:pPr>
    </w:p>
    <w:p w14:paraId="007C6522" w14:textId="77777777" w:rsidR="009714F8" w:rsidRPr="00444528" w:rsidRDefault="009714F8" w:rsidP="009714F8">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Go to https://goo.gl/RheL2G to access the code.</w:t>
      </w:r>
    </w:p>
    <w:p w14:paraId="74551E68" w14:textId="77777777" w:rsidR="009714F8" w:rsidRDefault="009714F8" w:rsidP="00E26749">
      <w:pPr>
        <w:pStyle w:val="ListParagraph"/>
        <w:widowControl w:val="0"/>
        <w:spacing w:after="86" w:line="288" w:lineRule="auto"/>
        <w:ind w:left="360" w:right="144"/>
        <w:rPr>
          <w:rFonts w:ascii="Source Serif Pro" w:eastAsia="Source Serif Pro" w:hAnsi="Source Serif Pro" w:cs="Source Serif Pro"/>
          <w:color w:val="000000"/>
        </w:rPr>
      </w:pPr>
    </w:p>
    <w:p w14:paraId="2E3E48AB" w14:textId="7112CCA4" w:rsidR="00227B18" w:rsidRPr="00BC0F1E" w:rsidRDefault="65A52AF8" w:rsidP="00E26749">
      <w:pPr>
        <w:pStyle w:val="ListParagraph"/>
        <w:widowControl w:val="0"/>
        <w:spacing w:after="86" w:line="288" w:lineRule="auto"/>
        <w:ind w:left="36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Outcome: </w:t>
      </w:r>
    </w:p>
    <w:p w14:paraId="376EB6E4" w14:textId="59045392" w:rsidR="00083DB0" w:rsidRPr="00B06C45" w:rsidRDefault="00E26749" w:rsidP="5A17CC56">
      <w:pPr>
        <w:pStyle w:val="ListParagraph"/>
        <w:widowControl w:val="0"/>
        <w:spacing w:after="86" w:line="288" w:lineRule="auto"/>
        <w:ind w:left="360" w:right="144"/>
        <w:rPr>
          <w:rFonts w:ascii="Source Serif Pro" w:eastAsia="Source Serif Pro" w:hAnsi="Source Serif Pro" w:cs="Source Serif Pro"/>
          <w:color w:val="000000" w:themeColor="text1"/>
        </w:rPr>
      </w:pPr>
      <w:r w:rsidRPr="120A31B4">
        <w:rPr>
          <w:rFonts w:ascii="Source Serif Pro" w:eastAsia="Source Serif Pro" w:hAnsi="Source Serif Pro" w:cs="Source Serif Pro"/>
          <w:color w:val="000000" w:themeColor="text1"/>
        </w:rPr>
        <w:t>Code, Histogram, and Answer to Q6</w:t>
      </w:r>
      <w:r w:rsidR="00964586" w:rsidRPr="120A31B4">
        <w:rPr>
          <w:rFonts w:ascii="Source Serif Pro" w:eastAsia="Source Serif Pro" w:hAnsi="Source Serif Pro" w:cs="Source Serif Pro"/>
          <w:color w:val="000000" w:themeColor="text1"/>
        </w:rPr>
        <w:t>:</w:t>
      </w:r>
      <w:r w:rsidR="002D33D0" w:rsidRPr="120A31B4">
        <w:rPr>
          <w:rFonts w:ascii="Source Serif Pro" w:eastAsia="Source Serif Pro" w:hAnsi="Source Serif Pro" w:cs="Source Serif Pro"/>
          <w:color w:val="000000" w:themeColor="text1"/>
        </w:rPr>
        <w:t xml:space="preserve"> </w:t>
      </w:r>
      <w:r w:rsidRPr="120A31B4">
        <w:rPr>
          <w:rFonts w:ascii="Source Serif Pro" w:eastAsia="Source Serif Pro" w:hAnsi="Source Serif Pro" w:cs="Source Serif Pro"/>
          <w:color w:val="000000" w:themeColor="text1"/>
        </w:rPr>
        <w:t>Maximum “GDP per Capita” is about</w:t>
      </w:r>
      <w:r w:rsidR="00227B18" w:rsidRPr="120A31B4">
        <w:rPr>
          <w:rFonts w:ascii="Source Serif Pro" w:eastAsia="Source Serif Pro" w:hAnsi="Source Serif Pro" w:cs="Source Serif Pro"/>
          <w:color w:val="000000" w:themeColor="text1"/>
        </w:rPr>
        <w:t xml:space="preserve"> </w:t>
      </w:r>
      <w:r w:rsidR="001A5E8F" w:rsidRPr="120A31B4">
        <w:rPr>
          <w:rFonts w:ascii="Source Serif Pro" w:eastAsia="Source Serif Pro" w:hAnsi="Source Serif Pro" w:cs="Source Serif Pro"/>
          <w:color w:val="000000" w:themeColor="text1"/>
        </w:rPr>
        <w:t>2</w:t>
      </w:r>
      <w:r w:rsidR="00227B18" w:rsidRPr="120A31B4">
        <w:rPr>
          <w:rFonts w:ascii="Source Serif Pro" w:eastAsia="Source Serif Pro" w:hAnsi="Source Serif Pro" w:cs="Source Serif Pro"/>
          <w:color w:val="000000" w:themeColor="text1"/>
        </w:rPr>
        <w:t>0</w:t>
      </w:r>
      <w:r w:rsidRPr="120A31B4">
        <w:rPr>
          <w:rFonts w:ascii="Source Serif Pro" w:eastAsia="Source Serif Pro" w:hAnsi="Source Serif Pro" w:cs="Source Serif Pro"/>
          <w:color w:val="000000" w:themeColor="text1"/>
        </w:rPr>
        <w:t>00.</w:t>
      </w:r>
      <w:r w:rsidR="00DA603C" w:rsidRPr="120A31B4">
        <w:rPr>
          <w:rFonts w:ascii="Source Serif Pro" w:eastAsia="Source Serif Pro" w:hAnsi="Source Serif Pro" w:cs="Source Serif Pro"/>
          <w:color w:val="000000" w:themeColor="text1"/>
        </w:rPr>
        <w:t xml:space="preserve"> It’s a right </w:t>
      </w:r>
    </w:p>
    <w:p w14:paraId="5B250313" w14:textId="77D17C86" w:rsidR="00083DB0" w:rsidRPr="00B06C45" w:rsidRDefault="00DA603C" w:rsidP="5A17CC56">
      <w:pPr>
        <w:pStyle w:val="ListParagraph"/>
        <w:widowControl w:val="0"/>
        <w:spacing w:after="86" w:line="288" w:lineRule="auto"/>
        <w:ind w:left="360" w:right="144"/>
        <w:rPr>
          <w:rFonts w:ascii="Source Serif Pro" w:eastAsia="Source Serif Pro" w:hAnsi="Source Serif Pro" w:cs="Source Serif Pro"/>
          <w:color w:val="000000" w:themeColor="text1"/>
        </w:rPr>
      </w:pPr>
      <w:r w:rsidRPr="120A31B4">
        <w:rPr>
          <w:rFonts w:ascii="Source Serif Pro" w:eastAsia="Source Serif Pro" w:hAnsi="Source Serif Pro" w:cs="Source Serif Pro"/>
          <w:color w:val="000000" w:themeColor="text1"/>
        </w:rPr>
        <w:t>skewed histogram</w:t>
      </w:r>
    </w:p>
    <w:p w14:paraId="270CA4C2" w14:textId="290FF0A6" w:rsidR="5A17CC56" w:rsidRDefault="5A17CC56" w:rsidP="5A17CC56">
      <w:pPr>
        <w:pStyle w:val="ListParagraph"/>
        <w:spacing w:after="86" w:line="288" w:lineRule="auto"/>
        <w:ind w:left="360" w:right="144"/>
        <w:rPr>
          <w:rFonts w:ascii="Source Serif Pro" w:eastAsia="Source Serif Pro" w:hAnsi="Source Serif Pro" w:cs="Source Serif Pro"/>
          <w:color w:val="000000" w:themeColor="text1"/>
        </w:rPr>
      </w:pPr>
    </w:p>
    <w:p w14:paraId="1F00FE2A" w14:textId="28C490F4" w:rsidR="00BF5E9F" w:rsidRDefault="006D2914" w:rsidP="65A52AF8">
      <w:pPr>
        <w:pStyle w:val="NormalWeb"/>
        <w:spacing w:before="0" w:beforeAutospacing="0" w:after="240" w:afterAutospacing="0"/>
        <w:rPr>
          <w:rFonts w:asciiTheme="majorHAnsi" w:eastAsiaTheme="majorEastAsia" w:hAnsiTheme="majorHAnsi" w:cstheme="majorBidi"/>
          <w:b/>
          <w:bCs/>
          <w:color w:val="24292E"/>
          <w:sz w:val="28"/>
          <w:szCs w:val="28"/>
        </w:rPr>
      </w:pPr>
      <w:r>
        <w:rPr>
          <w:noProof/>
        </w:rPr>
        <w:drawing>
          <wp:anchor distT="0" distB="0" distL="114300" distR="114300" simplePos="0" relativeHeight="251658266" behindDoc="0" locked="0" layoutInCell="1" allowOverlap="1" wp14:anchorId="37ED8EB5" wp14:editId="7B360D93">
            <wp:simplePos x="0" y="0"/>
            <wp:positionH relativeFrom="column">
              <wp:posOffset>1295400</wp:posOffset>
            </wp:positionH>
            <wp:positionV relativeFrom="paragraph">
              <wp:posOffset>55880</wp:posOffset>
            </wp:positionV>
            <wp:extent cx="3158428" cy="2313940"/>
            <wp:effectExtent l="0" t="0" r="4445" b="0"/>
            <wp:wrapNone/>
            <wp:docPr id="1654561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158428" cy="2313940"/>
                    </a:xfrm>
                    <a:prstGeom prst="rect">
                      <a:avLst/>
                    </a:prstGeom>
                  </pic:spPr>
                </pic:pic>
              </a:graphicData>
            </a:graphic>
            <wp14:sizeRelH relativeFrom="margin">
              <wp14:pctWidth>0</wp14:pctWidth>
            </wp14:sizeRelH>
            <wp14:sizeRelV relativeFrom="margin">
              <wp14:pctHeight>0</wp14:pctHeight>
            </wp14:sizeRelV>
          </wp:anchor>
        </w:drawing>
      </w:r>
    </w:p>
    <w:p w14:paraId="5BAE4853" w14:textId="501FF850" w:rsidR="00BF5E9F" w:rsidRDefault="00BF5E9F" w:rsidP="65A52AF8">
      <w:pPr>
        <w:pStyle w:val="NormalWeb"/>
        <w:spacing w:before="0" w:beforeAutospacing="0" w:after="240" w:afterAutospacing="0"/>
        <w:rPr>
          <w:rFonts w:asciiTheme="majorHAnsi" w:eastAsiaTheme="majorEastAsia" w:hAnsiTheme="majorHAnsi" w:cstheme="majorBidi"/>
          <w:b/>
          <w:bCs/>
          <w:color w:val="24292E"/>
          <w:sz w:val="28"/>
          <w:szCs w:val="28"/>
        </w:rPr>
      </w:pPr>
    </w:p>
    <w:p w14:paraId="15815491" w14:textId="46FE670F" w:rsidR="00BF5E9F" w:rsidRDefault="00BF5E9F" w:rsidP="65A52AF8">
      <w:pPr>
        <w:pStyle w:val="NormalWeb"/>
        <w:spacing w:before="0" w:beforeAutospacing="0" w:after="240" w:afterAutospacing="0"/>
        <w:rPr>
          <w:rFonts w:asciiTheme="majorHAnsi" w:eastAsiaTheme="majorEastAsia" w:hAnsiTheme="majorHAnsi" w:cstheme="majorBidi"/>
          <w:b/>
          <w:bCs/>
          <w:color w:val="24292E"/>
          <w:sz w:val="28"/>
          <w:szCs w:val="28"/>
        </w:rPr>
      </w:pPr>
    </w:p>
    <w:p w14:paraId="1CE4CEEE" w14:textId="77777777" w:rsidR="00BF5E9F" w:rsidRDefault="00BF5E9F" w:rsidP="65A52AF8">
      <w:pPr>
        <w:pStyle w:val="NormalWeb"/>
        <w:spacing w:before="0" w:beforeAutospacing="0" w:after="240" w:afterAutospacing="0"/>
        <w:rPr>
          <w:rFonts w:asciiTheme="majorHAnsi" w:eastAsiaTheme="majorEastAsia" w:hAnsiTheme="majorHAnsi" w:cstheme="majorBidi"/>
          <w:b/>
          <w:bCs/>
          <w:color w:val="24292E"/>
          <w:sz w:val="28"/>
          <w:szCs w:val="28"/>
        </w:rPr>
      </w:pPr>
    </w:p>
    <w:p w14:paraId="76C25610" w14:textId="77777777" w:rsidR="00BF5E9F" w:rsidRDefault="00BF5E9F" w:rsidP="65A52AF8">
      <w:pPr>
        <w:pStyle w:val="NormalWeb"/>
        <w:spacing w:before="0" w:beforeAutospacing="0" w:after="240" w:afterAutospacing="0"/>
        <w:rPr>
          <w:rFonts w:asciiTheme="majorHAnsi" w:eastAsiaTheme="majorEastAsia" w:hAnsiTheme="majorHAnsi" w:cstheme="majorBidi"/>
          <w:b/>
          <w:bCs/>
          <w:color w:val="24292E"/>
          <w:sz w:val="28"/>
          <w:szCs w:val="28"/>
        </w:rPr>
      </w:pPr>
    </w:p>
    <w:p w14:paraId="1BB1B5A2" w14:textId="77777777" w:rsidR="00BF5E9F" w:rsidRDefault="00BF5E9F" w:rsidP="65A52AF8">
      <w:pPr>
        <w:pStyle w:val="NormalWeb"/>
        <w:spacing w:before="0" w:beforeAutospacing="0" w:after="240" w:afterAutospacing="0"/>
        <w:rPr>
          <w:rFonts w:asciiTheme="majorHAnsi" w:eastAsiaTheme="majorEastAsia" w:hAnsiTheme="majorHAnsi" w:cstheme="majorBidi"/>
          <w:b/>
          <w:bCs/>
          <w:color w:val="24292E"/>
          <w:sz w:val="28"/>
          <w:szCs w:val="28"/>
        </w:rPr>
      </w:pPr>
    </w:p>
    <w:p w14:paraId="72112892" w14:textId="77777777" w:rsidR="00BF5E9F" w:rsidRDefault="00BF5E9F" w:rsidP="65A52AF8">
      <w:pPr>
        <w:pStyle w:val="NormalWeb"/>
        <w:spacing w:before="0" w:beforeAutospacing="0" w:after="240" w:afterAutospacing="0"/>
        <w:rPr>
          <w:rFonts w:asciiTheme="majorHAnsi" w:eastAsiaTheme="majorEastAsia" w:hAnsiTheme="majorHAnsi" w:cstheme="majorBidi"/>
          <w:b/>
          <w:bCs/>
          <w:color w:val="24292E"/>
          <w:sz w:val="28"/>
          <w:szCs w:val="28"/>
        </w:rPr>
      </w:pPr>
    </w:p>
    <w:p w14:paraId="34931073" w14:textId="6C3EF0B3" w:rsidR="004B365F" w:rsidRDefault="006D2914" w:rsidP="65A52AF8">
      <w:pPr>
        <w:pStyle w:val="NormalWeb"/>
        <w:spacing w:before="0" w:beforeAutospacing="0" w:after="240" w:afterAutospacing="0"/>
        <w:rPr>
          <w:rFonts w:asciiTheme="majorHAnsi" w:eastAsiaTheme="majorEastAsia" w:hAnsiTheme="majorHAnsi" w:cstheme="majorBidi"/>
          <w:color w:val="24292E"/>
        </w:rPr>
      </w:pPr>
      <w:r>
        <w:rPr>
          <w:rFonts w:asciiTheme="majorHAnsi" w:eastAsiaTheme="majorEastAsia" w:hAnsiTheme="majorHAnsi" w:cstheme="majorBidi"/>
          <w:b/>
          <w:bCs/>
          <w:color w:val="24292E"/>
          <w:sz w:val="28"/>
          <w:szCs w:val="28"/>
        </w:rPr>
        <w:tab/>
      </w:r>
      <w:r w:rsidR="65A52AF8" w:rsidRPr="65A52AF8">
        <w:rPr>
          <w:rFonts w:asciiTheme="majorHAnsi" w:eastAsiaTheme="majorEastAsia" w:hAnsiTheme="majorHAnsi" w:cstheme="majorBidi"/>
          <w:b/>
          <w:bCs/>
          <w:color w:val="24292E"/>
          <w:sz w:val="28"/>
          <w:szCs w:val="28"/>
        </w:rPr>
        <w:t xml:space="preserve">Instructor Note: </w:t>
      </w:r>
      <w:r w:rsidR="65A52AF8" w:rsidRPr="65A52AF8">
        <w:rPr>
          <w:rFonts w:asciiTheme="majorHAnsi" w:eastAsiaTheme="majorEastAsia" w:hAnsiTheme="majorHAnsi" w:cstheme="majorBidi"/>
          <w:color w:val="24292E"/>
        </w:rPr>
        <w:t>See the documentation of the scales package for more details.</w:t>
      </w:r>
    </w:p>
    <w:p w14:paraId="124FE8A8" w14:textId="45A4EDA6" w:rsidR="004B365F" w:rsidRPr="004B365F" w:rsidRDefault="006D2914" w:rsidP="65A52AF8">
      <w:pPr>
        <w:pStyle w:val="NormalWeb"/>
        <w:spacing w:before="0" w:beforeAutospacing="0" w:after="240" w:afterAutospacing="0"/>
        <w:rPr>
          <w:rFonts w:asciiTheme="majorHAnsi" w:eastAsiaTheme="majorEastAsia" w:hAnsiTheme="majorHAnsi" w:cstheme="majorBidi"/>
          <w:color w:val="24292E"/>
        </w:rPr>
      </w:pPr>
      <w:r>
        <w:rPr>
          <w:rFonts w:asciiTheme="majorHAnsi" w:eastAsiaTheme="majorEastAsia" w:hAnsiTheme="majorHAnsi" w:cstheme="majorBidi"/>
          <w:color w:val="24292E"/>
        </w:rPr>
        <w:tab/>
      </w:r>
      <w:r w:rsidR="65A52AF8" w:rsidRPr="65A52AF8">
        <w:rPr>
          <w:rFonts w:asciiTheme="majorHAnsi" w:eastAsiaTheme="majorEastAsia" w:hAnsiTheme="majorHAnsi" w:cstheme="majorBidi"/>
          <w:color w:val="24292E"/>
        </w:rPr>
        <w:t>Highlight the importance of scales, and why “breaks” is important as brought up in Q3.</w:t>
      </w:r>
    </w:p>
    <w:p w14:paraId="1044FCB7" w14:textId="633DE56D" w:rsidR="00070B5A" w:rsidRDefault="006D2914" w:rsidP="6C466ADB">
      <w:pPr>
        <w:widowControl w:val="0"/>
        <w:spacing w:after="86" w:line="288" w:lineRule="auto"/>
        <w:ind w:right="144"/>
        <w:rPr>
          <w:rFonts w:ascii="Open Sans" w:eastAsia="Open Sans" w:hAnsi="Open Sans" w:cs="Open Sans"/>
          <w:b/>
          <w:bCs/>
          <w:color w:val="000000" w:themeColor="text1"/>
          <w:sz w:val="24"/>
          <w:szCs w:val="24"/>
        </w:rPr>
      </w:pPr>
      <w:r>
        <w:rPr>
          <w:rFonts w:ascii="Open Sans" w:eastAsia="Open Sans" w:hAnsi="Open Sans" w:cs="Open Sans"/>
          <w:b/>
          <w:bCs/>
          <w:color w:val="000000" w:themeColor="text1"/>
          <w:sz w:val="24"/>
          <w:szCs w:val="24"/>
        </w:rPr>
        <w:tab/>
      </w:r>
      <w:r w:rsidR="65A52AF8" w:rsidRPr="65A52AF8">
        <w:rPr>
          <w:rFonts w:ascii="Open Sans" w:eastAsia="Open Sans" w:hAnsi="Open Sans" w:cs="Open Sans"/>
          <w:b/>
          <w:bCs/>
          <w:color w:val="000000" w:themeColor="text1"/>
          <w:sz w:val="24"/>
          <w:szCs w:val="24"/>
        </w:rPr>
        <w:t xml:space="preserve">URL: </w:t>
      </w:r>
      <w:commentRangeStart w:id="43"/>
      <w:r w:rsidR="00A615FD">
        <w:rPr>
          <w:rStyle w:val="Hyperlink"/>
          <w:rFonts w:ascii="Open Sans" w:eastAsia="Open Sans" w:hAnsi="Open Sans" w:cs="Open Sans"/>
          <w:b/>
          <w:bCs/>
          <w:sz w:val="24"/>
          <w:szCs w:val="24"/>
        </w:rPr>
        <w:fldChar w:fldCharType="begin"/>
      </w:r>
      <w:r w:rsidR="00A615FD">
        <w:rPr>
          <w:rStyle w:val="Hyperlink"/>
          <w:rFonts w:ascii="Open Sans" w:eastAsia="Open Sans" w:hAnsi="Open Sans" w:cs="Open Sans"/>
          <w:b/>
          <w:bCs/>
          <w:sz w:val="24"/>
          <w:szCs w:val="24"/>
        </w:rPr>
        <w:instrText xml:space="preserve"> HYPERLINK "https://cran.r-project.org/web/packages/scales/scales.pdf" \h </w:instrText>
      </w:r>
      <w:r w:rsidR="00A615FD">
        <w:rPr>
          <w:rStyle w:val="Hyperlink"/>
          <w:rFonts w:ascii="Open Sans" w:eastAsia="Open Sans" w:hAnsi="Open Sans" w:cs="Open Sans"/>
          <w:b/>
          <w:bCs/>
          <w:sz w:val="24"/>
          <w:szCs w:val="24"/>
        </w:rPr>
        <w:fldChar w:fldCharType="separate"/>
      </w:r>
      <w:r w:rsidR="65A52AF8" w:rsidRPr="65A52AF8">
        <w:rPr>
          <w:rStyle w:val="Hyperlink"/>
          <w:rFonts w:ascii="Open Sans" w:eastAsia="Open Sans" w:hAnsi="Open Sans" w:cs="Open Sans"/>
          <w:b/>
          <w:bCs/>
          <w:sz w:val="24"/>
          <w:szCs w:val="24"/>
        </w:rPr>
        <w:t>https://cran.r-project.org/web/packages/scales/scales.pdf</w:t>
      </w:r>
      <w:r w:rsidR="00A615FD">
        <w:rPr>
          <w:rStyle w:val="Hyperlink"/>
          <w:rFonts w:ascii="Open Sans" w:eastAsia="Open Sans" w:hAnsi="Open Sans" w:cs="Open Sans"/>
          <w:b/>
          <w:bCs/>
          <w:sz w:val="24"/>
          <w:szCs w:val="24"/>
        </w:rPr>
        <w:fldChar w:fldCharType="end"/>
      </w:r>
      <w:commentRangeEnd w:id="43"/>
      <w:r>
        <w:rPr>
          <w:rStyle w:val="CommentReference"/>
        </w:rPr>
        <w:commentReference w:id="43"/>
      </w:r>
    </w:p>
    <w:p w14:paraId="39C6203C" w14:textId="7A9F75D0" w:rsidR="000E1EE7" w:rsidRDefault="000E1EE7" w:rsidP="000E1EE7">
      <w:pPr>
        <w:widowControl w:val="0"/>
        <w:spacing w:after="86" w:line="288" w:lineRule="auto"/>
        <w:ind w:right="144"/>
        <w:rPr>
          <w:rFonts w:ascii="Source Serif Pro" w:eastAsia="Source Serif Pro" w:hAnsi="Source Serif Pro" w:cs="Source Serif Pro"/>
          <w:color w:val="000000"/>
        </w:rPr>
      </w:pPr>
    </w:p>
    <w:p w14:paraId="5277B54E" w14:textId="5897648E" w:rsidR="003B29EC" w:rsidRDefault="006D2914" w:rsidP="65A52AF8">
      <w:pPr>
        <w:widowControl w:val="0"/>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r>
      <w:r w:rsidR="65A52AF8" w:rsidRPr="65A52AF8">
        <w:rPr>
          <w:rFonts w:ascii="Source Serif Pro" w:eastAsia="Source Serif Pro" w:hAnsi="Source Serif Pro" w:cs="Source Serif Pro"/>
          <w:color w:val="000000" w:themeColor="text1"/>
        </w:rPr>
        <w:t>Show Slide 12-13</w:t>
      </w:r>
    </w:p>
    <w:p w14:paraId="7D873DE4" w14:textId="42F9933F" w:rsidR="00B07C6E" w:rsidRPr="00B06C45" w:rsidRDefault="006D2914" w:rsidP="65A52AF8">
      <w:pPr>
        <w:widowControl w:val="0"/>
        <w:spacing w:after="86" w:line="288" w:lineRule="auto"/>
        <w:ind w:right="144"/>
        <w:rPr>
          <w:rFonts w:ascii="Source Serif Pro" w:eastAsia="Source Serif Pro" w:hAnsi="Source Serif Pro" w:cs="Source Serif Pro"/>
          <w:b/>
          <w:bCs/>
          <w:color w:val="000000" w:themeColor="text1"/>
          <w:sz w:val="26"/>
          <w:szCs w:val="26"/>
        </w:rPr>
      </w:pPr>
      <w:r>
        <w:rPr>
          <w:rFonts w:ascii="Source Serif Pro" w:eastAsia="Source Serif Pro" w:hAnsi="Source Serif Pro" w:cs="Source Serif Pro"/>
          <w:b/>
          <w:bCs/>
          <w:color w:val="000000" w:themeColor="text1"/>
          <w:sz w:val="26"/>
          <w:szCs w:val="26"/>
        </w:rPr>
        <w:tab/>
      </w:r>
      <w:r w:rsidR="65A52AF8" w:rsidRPr="65A52AF8">
        <w:rPr>
          <w:rFonts w:ascii="Source Serif Pro" w:eastAsia="Source Serif Pro" w:hAnsi="Source Serif Pro" w:cs="Source Serif Pro"/>
          <w:b/>
          <w:bCs/>
          <w:color w:val="000000" w:themeColor="text1"/>
          <w:sz w:val="26"/>
          <w:szCs w:val="26"/>
        </w:rPr>
        <w:t>Subtopic: Coordinates</w:t>
      </w:r>
    </w:p>
    <w:p w14:paraId="57665756" w14:textId="462ED8F1" w:rsidR="00B81D40" w:rsidRDefault="5A17CC56" w:rsidP="5A17CC56">
      <w:pPr>
        <w:pStyle w:val="ListParagraph"/>
        <w:widowControl w:val="0"/>
        <w:numPr>
          <w:ilvl w:val="0"/>
          <w:numId w:val="8"/>
        </w:numPr>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Cartesian- </w:t>
      </w:r>
      <w:proofErr w:type="spellStart"/>
      <w:r w:rsidRPr="5A17CC56">
        <w:rPr>
          <w:rFonts w:ascii="Source Serif Pro" w:eastAsia="Source Serif Pro" w:hAnsi="Source Serif Pro" w:cs="Source Serif Pro"/>
          <w:b/>
          <w:bCs/>
          <w:color w:val="000000" w:themeColor="text1"/>
        </w:rPr>
        <w:t>coord_cartesian</w:t>
      </w:r>
      <w:proofErr w:type="spellEnd"/>
      <w:r w:rsidRPr="5A17CC56">
        <w:rPr>
          <w:rFonts w:ascii="Source Serif Pro" w:eastAsia="Source Serif Pro" w:hAnsi="Source Serif Pro" w:cs="Source Serif Pro"/>
          <w:b/>
          <w:bCs/>
          <w:color w:val="000000" w:themeColor="text1"/>
        </w:rPr>
        <w:t xml:space="preserve"> ():</w:t>
      </w:r>
      <w:r w:rsidRPr="5A17CC56">
        <w:rPr>
          <w:rFonts w:ascii="Source Serif Pro" w:eastAsia="Source Serif Pro" w:hAnsi="Source Serif Pro" w:cs="Source Serif Pro"/>
          <w:color w:val="000000" w:themeColor="text1"/>
        </w:rPr>
        <w:t xml:space="preserve"> By default, ggplot uses a cartesian coordinate system but sometimes one might want to use polar coordinates, which is another way to look at fractions. So, one use could be to transform a bar chart into a pie chart. </w:t>
      </w:r>
    </w:p>
    <w:p w14:paraId="7BC92BF2" w14:textId="24E8B46D" w:rsidR="00E02AA7" w:rsidRPr="00E02AA7" w:rsidRDefault="000E1EE7" w:rsidP="5A17CC56">
      <w:pPr>
        <w:pStyle w:val="ListParagraph"/>
        <w:widowControl w:val="0"/>
        <w:numPr>
          <w:ilvl w:val="0"/>
          <w:numId w:val="8"/>
        </w:numPr>
        <w:spacing w:after="86" w:line="288" w:lineRule="auto"/>
        <w:ind w:right="144"/>
        <w:rPr>
          <w:rFonts w:ascii="Source Serif Pro" w:eastAsia="Source Serif Pro" w:hAnsi="Source Serif Pro" w:cs="Source Serif Pro"/>
          <w:color w:val="000000" w:themeColor="text1"/>
        </w:rPr>
      </w:pPr>
      <w:r w:rsidRPr="00E02AA7">
        <w:rPr>
          <w:rFonts w:ascii="Source Serif Pro" w:eastAsia="Source Serif Pro" w:hAnsi="Source Serif Pro" w:cs="Source Serif Pro"/>
          <w:color w:val="000000"/>
        </w:rPr>
        <w:t>Polar</w:t>
      </w:r>
      <w:r w:rsidR="00E02AA7" w:rsidRPr="00E02AA7">
        <w:rPr>
          <w:rFonts w:ascii="Source Serif Pro" w:eastAsia="Source Serif Pro" w:hAnsi="Source Serif Pro" w:cs="Source Serif Pro"/>
          <w:color w:val="000000"/>
        </w:rPr>
        <w:t>-</w:t>
      </w:r>
      <w:r w:rsidRPr="00E02AA7">
        <w:rPr>
          <w:rFonts w:ascii="Source Serif Pro" w:eastAsia="Source Serif Pro" w:hAnsi="Source Serif Pro" w:cs="Source Serif Pro"/>
          <w:color w:val="000000"/>
        </w:rPr>
        <w:t xml:space="preserve"> </w:t>
      </w:r>
      <w:proofErr w:type="spellStart"/>
      <w:r w:rsidRPr="65A52AF8">
        <w:rPr>
          <w:rFonts w:ascii="Source Serif Pro" w:eastAsia="Source Serif Pro" w:hAnsi="Source Serif Pro" w:cs="Source Serif Pro"/>
          <w:b/>
          <w:bCs/>
          <w:color w:val="000000"/>
        </w:rPr>
        <w:t>coord_</w:t>
      </w:r>
      <w:r w:rsidR="009309BF" w:rsidRPr="65A52AF8">
        <w:rPr>
          <w:rFonts w:ascii="Source Serif Pro" w:eastAsia="Source Serif Pro" w:hAnsi="Source Serif Pro" w:cs="Source Serif Pro"/>
          <w:b/>
          <w:bCs/>
          <w:color w:val="000000"/>
        </w:rPr>
        <w:t>polar</w:t>
      </w:r>
      <w:proofErr w:type="spellEnd"/>
      <w:r w:rsidR="009309BF" w:rsidRPr="65A52AF8">
        <w:rPr>
          <w:rFonts w:ascii="Source Serif Pro" w:eastAsia="Source Serif Pro" w:hAnsi="Source Serif Pro" w:cs="Source Serif Pro"/>
          <w:b/>
          <w:bCs/>
          <w:color w:val="000000"/>
        </w:rPr>
        <w:t xml:space="preserve"> (</w:t>
      </w:r>
      <w:r w:rsidRPr="65A52AF8">
        <w:rPr>
          <w:rFonts w:ascii="Source Serif Pro" w:eastAsia="Source Serif Pro" w:hAnsi="Source Serif Pro" w:cs="Source Serif Pro"/>
          <w:b/>
          <w:bCs/>
          <w:color w:val="000000"/>
        </w:rPr>
        <w:t>)</w:t>
      </w:r>
      <w:r w:rsidR="00E02AA7" w:rsidRPr="65A52AF8">
        <w:rPr>
          <w:rFonts w:ascii="Source Serif Pro" w:eastAsia="Source Serif Pro" w:hAnsi="Source Serif Pro" w:cs="Source Serif Pro"/>
          <w:b/>
          <w:bCs/>
          <w:color w:val="000000"/>
        </w:rPr>
        <w:t xml:space="preserve">: </w:t>
      </w:r>
      <w:r w:rsidR="00E02AA7" w:rsidRPr="00E02AA7">
        <w:rPr>
          <w:rFonts w:ascii="Source Serif Pro" w:eastAsia="Source Serif Pro" w:hAnsi="Source Serif Pro" w:cs="Source Serif Pro"/>
          <w:color w:val="000000"/>
        </w:rPr>
        <w:t xml:space="preserve">In ggplot2, the cartesian coordinates </w:t>
      </w:r>
      <w:r w:rsidR="009309BF" w:rsidRPr="00E02AA7">
        <w:rPr>
          <w:rFonts w:ascii="Source Serif Pro" w:eastAsia="Source Serif Pro" w:hAnsi="Source Serif Pro" w:cs="Source Serif Pro"/>
          <w:color w:val="000000"/>
        </w:rPr>
        <w:t>x, y</w:t>
      </w:r>
      <w:r w:rsidR="00E02AA7" w:rsidRPr="00E02AA7">
        <w:rPr>
          <w:rFonts w:ascii="Source Serif Pro" w:eastAsia="Source Serif Pro" w:hAnsi="Source Serif Pro" w:cs="Source Serif Pro"/>
          <w:color w:val="000000"/>
        </w:rPr>
        <w:t xml:space="preserve"> become polar coordinates theta, and r. You can specify which coordinate is theta and which r.</w:t>
      </w:r>
      <w:r w:rsidR="00E02AA7" w:rsidRPr="00E02AA7">
        <w:rPr>
          <w:rFonts w:ascii="Source Serif Pro" w:eastAsia="Source Serif Pro" w:hAnsi="Source Serif Pro" w:cs="Source Serif Pro"/>
          <w:b/>
          <w:color w:val="000000"/>
        </w:rPr>
        <w:tab/>
      </w:r>
    </w:p>
    <w:p w14:paraId="2E3C1216" w14:textId="166DBC6B" w:rsidR="002770E1" w:rsidRDefault="006D2914"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sidR="00D24BDC">
        <w:rPr>
          <w:rFonts w:ascii="Source Serif Pro" w:eastAsia="Source Serif Pro" w:hAnsi="Source Serif Pro" w:cs="Source Serif Pro"/>
          <w:color w:val="000000"/>
        </w:rPr>
        <w:t xml:space="preserve">Let’s do an exercise to understand polar coordinates. </w:t>
      </w:r>
    </w:p>
    <w:p w14:paraId="0F8485CC" w14:textId="77777777" w:rsidR="00BF5E9F" w:rsidRDefault="00BF5E9F" w:rsidP="65A52AF8">
      <w:pPr>
        <w:widowControl w:val="0"/>
        <w:spacing w:after="86" w:line="288" w:lineRule="auto"/>
        <w:ind w:left="288" w:right="144" w:hanging="288"/>
        <w:rPr>
          <w:rFonts w:ascii="Source Serif Pro" w:eastAsia="Source Serif Pro" w:hAnsi="Source Serif Pro" w:cs="Source Serif Pro"/>
          <w:b/>
          <w:bCs/>
          <w:color w:val="000000"/>
          <w:sz w:val="26"/>
          <w:szCs w:val="26"/>
        </w:rPr>
      </w:pPr>
    </w:p>
    <w:p w14:paraId="192AA004" w14:textId="07A60C4E" w:rsidR="009C4101" w:rsidRDefault="006D2914"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b/>
          <w:bCs/>
          <w:color w:val="000000"/>
          <w:sz w:val="26"/>
          <w:szCs w:val="26"/>
        </w:rPr>
        <w:tab/>
      </w:r>
      <w:ins w:id="44" w:author="Tania.Moulik@gmail.com" w:date="2018-07-17T11:04:00Z">
        <w:r w:rsidR="00CF4EE0">
          <w:rPr>
            <w:rFonts w:ascii="Source Serif Pro" w:eastAsia="Source Serif Pro" w:hAnsi="Source Serif Pro" w:cs="Source Serif Pro"/>
            <w:b/>
            <w:bCs/>
            <w:color w:val="000000"/>
            <w:sz w:val="26"/>
            <w:szCs w:val="26"/>
          </w:rPr>
          <w:tab/>
        </w:r>
      </w:ins>
      <w:r w:rsidR="00E96D11" w:rsidRPr="65A52AF8">
        <w:rPr>
          <w:rFonts w:ascii="Source Serif Pro" w:eastAsia="Source Serif Pro" w:hAnsi="Source Serif Pro" w:cs="Source Serif Pro"/>
          <w:b/>
          <w:bCs/>
          <w:color w:val="000000"/>
          <w:sz w:val="26"/>
          <w:szCs w:val="26"/>
        </w:rPr>
        <w:t>Exercise:</w:t>
      </w:r>
      <w:r w:rsidR="00E96D11">
        <w:rPr>
          <w:rFonts w:ascii="Source Serif Pro" w:eastAsia="Source Serif Pro" w:hAnsi="Source Serif Pro" w:cs="Source Serif Pro"/>
          <w:color w:val="000000"/>
        </w:rPr>
        <w:t xml:space="preserve"> Understanding Polar Coordinates</w:t>
      </w:r>
    </w:p>
    <w:p w14:paraId="01A19DD0" w14:textId="0832CBCE" w:rsidR="00E96D11" w:rsidRDefault="006D2914" w:rsidP="65A52AF8">
      <w:pPr>
        <w:widowControl w:val="0"/>
        <w:spacing w:after="86" w:line="288" w:lineRule="auto"/>
        <w:ind w:left="288" w:right="144" w:hanging="288"/>
        <w:rPr>
          <w:rFonts w:ascii="Source Serif Pro" w:eastAsia="Source Serif Pro" w:hAnsi="Source Serif Pro" w:cs="Source Serif Pro"/>
          <w:color w:val="000000" w:themeColor="text1"/>
        </w:rPr>
      </w:pPr>
      <w:r>
        <w:rPr>
          <w:rFonts w:ascii="Source Serif Pro" w:eastAsia="Source Serif Pro" w:hAnsi="Source Serif Pro" w:cs="Source Serif Pro"/>
          <w:b/>
          <w:bCs/>
          <w:color w:val="000000"/>
          <w:sz w:val="26"/>
          <w:szCs w:val="26"/>
        </w:rPr>
        <w:tab/>
      </w:r>
      <w:ins w:id="45" w:author="Tania.Moulik@gmail.com" w:date="2018-07-17T11:04:00Z">
        <w:r w:rsidR="00CF4EE0">
          <w:rPr>
            <w:rFonts w:ascii="Source Serif Pro" w:eastAsia="Source Serif Pro" w:hAnsi="Source Serif Pro" w:cs="Source Serif Pro"/>
            <w:b/>
            <w:bCs/>
            <w:color w:val="000000"/>
            <w:sz w:val="26"/>
            <w:szCs w:val="26"/>
          </w:rPr>
          <w:tab/>
        </w:r>
      </w:ins>
      <w:r w:rsidR="00E96D11" w:rsidRPr="65A52AF8">
        <w:rPr>
          <w:rFonts w:ascii="Source Serif Pro" w:eastAsia="Source Serif Pro" w:hAnsi="Source Serif Pro" w:cs="Source Serif Pro"/>
          <w:b/>
          <w:bCs/>
          <w:color w:val="000000"/>
          <w:sz w:val="26"/>
          <w:szCs w:val="26"/>
        </w:rPr>
        <w:t>Aim:</w:t>
      </w:r>
      <w:r w:rsidR="00E96D11">
        <w:rPr>
          <w:rFonts w:ascii="Source Serif Pro" w:eastAsia="Source Serif Pro" w:hAnsi="Source Serif Pro" w:cs="Source Serif Pro"/>
          <w:color w:val="000000"/>
        </w:rPr>
        <w:t xml:space="preserve"> To generate some numbers and plot them in cartesian and polar coordinates</w:t>
      </w:r>
    </w:p>
    <w:p w14:paraId="0FD9F188" w14:textId="1FC14B8B" w:rsidR="00E96D11" w:rsidRPr="00AA69D5" w:rsidRDefault="006D2914" w:rsidP="65A52AF8">
      <w:pPr>
        <w:widowControl w:val="0"/>
        <w:spacing w:after="86" w:line="288" w:lineRule="auto"/>
        <w:ind w:left="288" w:right="144" w:hanging="288"/>
        <w:rPr>
          <w:rFonts w:ascii="Source Serif Pro" w:eastAsia="Source Serif Pro" w:hAnsi="Source Serif Pro" w:cs="Source Serif Pro"/>
          <w:b/>
          <w:bCs/>
          <w:color w:val="000000" w:themeColor="text1"/>
          <w:sz w:val="26"/>
          <w:szCs w:val="26"/>
        </w:rPr>
      </w:pPr>
      <w:r>
        <w:rPr>
          <w:rFonts w:ascii="Source Serif Pro" w:eastAsia="Source Serif Pro" w:hAnsi="Source Serif Pro" w:cs="Source Serif Pro"/>
          <w:b/>
          <w:bCs/>
          <w:color w:val="000000"/>
          <w:sz w:val="26"/>
          <w:szCs w:val="26"/>
        </w:rPr>
        <w:tab/>
      </w:r>
      <w:ins w:id="46" w:author="Tania.Moulik@gmail.com" w:date="2018-07-17T11:04:00Z">
        <w:r w:rsidR="00CF4EE0">
          <w:rPr>
            <w:rFonts w:ascii="Source Serif Pro" w:eastAsia="Source Serif Pro" w:hAnsi="Source Serif Pro" w:cs="Source Serif Pro"/>
            <w:b/>
            <w:bCs/>
            <w:color w:val="000000"/>
            <w:sz w:val="26"/>
            <w:szCs w:val="26"/>
          </w:rPr>
          <w:tab/>
        </w:r>
      </w:ins>
      <w:r w:rsidR="00E96D11" w:rsidRPr="65A52AF8">
        <w:rPr>
          <w:rFonts w:ascii="Source Serif Pro" w:eastAsia="Source Serif Pro" w:hAnsi="Source Serif Pro" w:cs="Source Serif Pro"/>
          <w:b/>
          <w:bCs/>
          <w:color w:val="000000"/>
          <w:sz w:val="26"/>
          <w:szCs w:val="26"/>
        </w:rPr>
        <w:t>Steps for completion:</w:t>
      </w:r>
    </w:p>
    <w:p w14:paraId="19795408" w14:textId="08A8DC46" w:rsidR="00D24BDC" w:rsidRDefault="65A52AF8" w:rsidP="65A52AF8">
      <w:pPr>
        <w:pStyle w:val="ListParagraph"/>
        <w:widowControl w:val="0"/>
        <w:numPr>
          <w:ilvl w:val="0"/>
          <w:numId w:val="6"/>
        </w:numPr>
        <w:spacing w:after="86" w:line="288" w:lineRule="auto"/>
        <w:ind w:right="144"/>
        <w:rPr>
          <w:ins w:id="47" w:author="Tania.Moulik@gmail.com" w:date="2018-07-17T11:06:00Z"/>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Generate angles between 0-360 in intervals of 15.</w:t>
      </w:r>
    </w:p>
    <w:p w14:paraId="51172D2A" w14:textId="791E0821" w:rsidR="0075287D" w:rsidRDefault="0075287D" w:rsidP="0075287D">
      <w:pPr>
        <w:pStyle w:val="ListParagraph"/>
        <w:widowControl w:val="0"/>
        <w:spacing w:after="86" w:line="288" w:lineRule="auto"/>
        <w:ind w:left="1080" w:right="144"/>
        <w:rPr>
          <w:rFonts w:ascii="Source Serif Pro" w:eastAsia="Source Serif Pro" w:hAnsi="Source Serif Pro" w:cs="Source Serif Pro"/>
          <w:color w:val="000000" w:themeColor="text1"/>
        </w:rPr>
      </w:pPr>
      <w:r w:rsidRPr="0075287D">
        <w:rPr>
          <w:rFonts w:ascii="Source Serif Pro" w:eastAsia="Source Serif Pro" w:hAnsi="Source Serif Pro" w:cs="Source Serif Pro"/>
          <w:color w:val="000000" w:themeColor="text1"/>
        </w:rPr>
        <w:t xml:space="preserve">t &lt;- </w:t>
      </w:r>
      <w:proofErr w:type="gramStart"/>
      <w:r w:rsidRPr="0075287D">
        <w:rPr>
          <w:rFonts w:ascii="Source Serif Pro" w:eastAsia="Source Serif Pro" w:hAnsi="Source Serif Pro" w:cs="Source Serif Pro"/>
          <w:color w:val="000000" w:themeColor="text1"/>
        </w:rPr>
        <w:t>seq(</w:t>
      </w:r>
      <w:proofErr w:type="gramEnd"/>
      <w:r w:rsidRPr="0075287D">
        <w:rPr>
          <w:rFonts w:ascii="Source Serif Pro" w:eastAsia="Source Serif Pro" w:hAnsi="Source Serif Pro" w:cs="Source Serif Pro"/>
          <w:color w:val="000000" w:themeColor="text1"/>
        </w:rPr>
        <w:t>0, 360, by=15)</w:t>
      </w:r>
    </w:p>
    <w:p w14:paraId="2FA66B0C" w14:textId="2ED14F13" w:rsidR="00E96D11" w:rsidRDefault="0075287D" w:rsidP="65A52AF8">
      <w:pPr>
        <w:pStyle w:val="ListParagraph"/>
        <w:widowControl w:val="0"/>
        <w:numPr>
          <w:ilvl w:val="0"/>
          <w:numId w:val="6"/>
        </w:numPr>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Define</w:t>
      </w:r>
      <w:r w:rsidR="65A52AF8" w:rsidRPr="65A52AF8">
        <w:rPr>
          <w:rFonts w:ascii="Source Serif Pro" w:eastAsia="Source Serif Pro" w:hAnsi="Source Serif Pro" w:cs="Source Serif Pro"/>
          <w:color w:val="000000" w:themeColor="text1"/>
        </w:rPr>
        <w:t xml:space="preserve"> another variable the radius r.</w:t>
      </w:r>
    </w:p>
    <w:p w14:paraId="2ED35329" w14:textId="66D4832B" w:rsidR="002E0BA6" w:rsidRDefault="002E0BA6" w:rsidP="002E0BA6">
      <w:pPr>
        <w:pStyle w:val="ListParagraph"/>
        <w:widowControl w:val="0"/>
        <w:spacing w:after="86" w:line="288" w:lineRule="auto"/>
        <w:ind w:left="1080"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r &lt;- 2</w:t>
      </w:r>
    </w:p>
    <w:p w14:paraId="5C917729" w14:textId="5F8206B5" w:rsidR="00E96D11" w:rsidRDefault="5A17CC56" w:rsidP="5A17CC56">
      <w:pPr>
        <w:pStyle w:val="ListParagraph"/>
        <w:widowControl w:val="0"/>
        <w:numPr>
          <w:ilvl w:val="0"/>
          <w:numId w:val="6"/>
        </w:numPr>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Use qplot to plot the vectors in cartesian coordinates (Plot1). What do you see? Write your answer in the code in comments.</w:t>
      </w:r>
    </w:p>
    <w:p w14:paraId="1A482D11" w14:textId="39E36001" w:rsidR="002E0BA6" w:rsidRDefault="002E0BA6" w:rsidP="5A17CC56">
      <w:pPr>
        <w:pStyle w:val="ListParagraph"/>
        <w:widowControl w:val="0"/>
        <w:numPr>
          <w:ilvl w:val="0"/>
          <w:numId w:val="6"/>
        </w:numPr>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qplot(</w:t>
      </w:r>
      <w:proofErr w:type="spellStart"/>
      <w:proofErr w:type="gramStart"/>
      <w:r>
        <w:rPr>
          <w:rFonts w:ascii="Source Serif Pro" w:eastAsia="Source Serif Pro" w:hAnsi="Source Serif Pro" w:cs="Source Serif Pro"/>
          <w:color w:val="000000" w:themeColor="text1"/>
        </w:rPr>
        <w:t>r,t</w:t>
      </w:r>
      <w:proofErr w:type="spellEnd"/>
      <w:proofErr w:type="gramEnd"/>
      <w:r>
        <w:rPr>
          <w:rFonts w:ascii="Source Serif Pro" w:eastAsia="Source Serif Pro" w:hAnsi="Source Serif Pro" w:cs="Source Serif Pro"/>
          <w:color w:val="000000" w:themeColor="text1"/>
        </w:rPr>
        <w:t>)</w:t>
      </w:r>
    </w:p>
    <w:p w14:paraId="62E6EBE4" w14:textId="4525483B" w:rsidR="00277744" w:rsidRPr="00277744" w:rsidRDefault="00277744" w:rsidP="005C1A21">
      <w:pPr>
        <w:pStyle w:val="ListParagraph"/>
        <w:widowControl w:val="0"/>
        <w:spacing w:after="86" w:line="288" w:lineRule="auto"/>
        <w:ind w:left="1080"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Your first plot should look like Plot 1. </w:t>
      </w:r>
    </w:p>
    <w:p w14:paraId="34E82E23" w14:textId="6F996A77" w:rsidR="00E96D11" w:rsidRDefault="5A17CC56" w:rsidP="5A17CC56">
      <w:pPr>
        <w:pStyle w:val="ListParagraph"/>
        <w:widowControl w:val="0"/>
        <w:numPr>
          <w:ilvl w:val="0"/>
          <w:numId w:val="6"/>
        </w:numPr>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Use qplot to plot the vectors in polar coordinates. What do you see? Write your answer.</w:t>
      </w:r>
    </w:p>
    <w:p w14:paraId="32A6645C" w14:textId="296462E8" w:rsidR="00277744" w:rsidRPr="00277744" w:rsidRDefault="002E0BA6" w:rsidP="005C1A21">
      <w:pPr>
        <w:pStyle w:val="ListParagraph"/>
        <w:widowControl w:val="0"/>
        <w:spacing w:after="86" w:line="288" w:lineRule="auto"/>
        <w:ind w:left="1080" w:right="144"/>
        <w:rPr>
          <w:rFonts w:ascii="Source Serif Pro" w:eastAsia="Source Serif Pro" w:hAnsi="Source Serif Pro" w:cs="Source Serif Pro"/>
          <w:color w:val="000000" w:themeColor="text1"/>
        </w:rPr>
      </w:pPr>
      <w:r w:rsidRPr="002E0BA6">
        <w:rPr>
          <w:rFonts w:ascii="Source Serif Pro" w:eastAsia="Source Serif Pro" w:hAnsi="Source Serif Pro" w:cs="Source Serif Pro"/>
          <w:color w:val="000000" w:themeColor="text1"/>
        </w:rPr>
        <w:t>qplot(</w:t>
      </w:r>
      <w:proofErr w:type="spellStart"/>
      <w:proofErr w:type="gramStart"/>
      <w:r w:rsidRPr="002E0BA6">
        <w:rPr>
          <w:rFonts w:ascii="Source Serif Pro" w:eastAsia="Source Serif Pro" w:hAnsi="Source Serif Pro" w:cs="Source Serif Pro"/>
          <w:color w:val="000000" w:themeColor="text1"/>
        </w:rPr>
        <w:t>r,t</w:t>
      </w:r>
      <w:proofErr w:type="spellEnd"/>
      <w:proofErr w:type="gramEnd"/>
      <w:r w:rsidRPr="002E0BA6">
        <w:rPr>
          <w:rFonts w:ascii="Source Serif Pro" w:eastAsia="Source Serif Pro" w:hAnsi="Source Serif Pro" w:cs="Source Serif Pro"/>
          <w:color w:val="000000" w:themeColor="text1"/>
        </w:rPr>
        <w:t>)+</w:t>
      </w:r>
      <w:proofErr w:type="spellStart"/>
      <w:r w:rsidRPr="002E0BA6">
        <w:rPr>
          <w:rFonts w:ascii="Source Serif Pro" w:eastAsia="Source Serif Pro" w:hAnsi="Source Serif Pro" w:cs="Source Serif Pro"/>
          <w:color w:val="000000" w:themeColor="text1"/>
        </w:rPr>
        <w:t>coord_polar</w:t>
      </w:r>
      <w:proofErr w:type="spellEnd"/>
      <w:r w:rsidRPr="002E0BA6">
        <w:rPr>
          <w:rFonts w:ascii="Source Serif Pro" w:eastAsia="Source Serif Pro" w:hAnsi="Source Serif Pro" w:cs="Source Serif Pro"/>
          <w:color w:val="000000" w:themeColor="text1"/>
        </w:rPr>
        <w:t>(theta="y")</w:t>
      </w:r>
    </w:p>
    <w:p w14:paraId="74361C18" w14:textId="128857E5" w:rsidR="00E96D11" w:rsidRDefault="65A52AF8" w:rsidP="65A52AF8">
      <w:pPr>
        <w:pStyle w:val="ListParagraph"/>
        <w:widowControl w:val="0"/>
        <w:numPr>
          <w:ilvl w:val="0"/>
          <w:numId w:val="6"/>
        </w:numPr>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Use </w:t>
      </w:r>
      <w:r w:rsidR="00014B36">
        <w:rPr>
          <w:rFonts w:ascii="Source Serif Pro" w:eastAsia="Source Serif Pro" w:hAnsi="Source Serif Pro" w:cs="Source Serif Pro"/>
          <w:color w:val="000000" w:themeColor="text1"/>
        </w:rPr>
        <w:t>“scales”</w:t>
      </w:r>
      <w:r w:rsidRPr="65A52AF8">
        <w:rPr>
          <w:rFonts w:ascii="Source Serif Pro" w:eastAsia="Source Serif Pro" w:hAnsi="Source Serif Pro" w:cs="Source Serif Pro"/>
          <w:color w:val="000000" w:themeColor="text1"/>
        </w:rPr>
        <w:t xml:space="preserve"> to change the labelling to look like Plot </w:t>
      </w:r>
      <w:r w:rsidR="00277744">
        <w:rPr>
          <w:rFonts w:ascii="Source Serif Pro" w:eastAsia="Source Serif Pro" w:hAnsi="Source Serif Pro" w:cs="Source Serif Pro"/>
          <w:color w:val="000000" w:themeColor="text1"/>
        </w:rPr>
        <w:t>3</w:t>
      </w:r>
      <w:r w:rsidRPr="65A52AF8">
        <w:rPr>
          <w:rFonts w:ascii="Source Serif Pro" w:eastAsia="Source Serif Pro" w:hAnsi="Source Serif Pro" w:cs="Source Serif Pro"/>
          <w:color w:val="000000" w:themeColor="text1"/>
        </w:rPr>
        <w:t>.</w:t>
      </w:r>
      <w:r w:rsidR="00AD2EE7">
        <w:rPr>
          <w:rFonts w:ascii="Source Serif Pro" w:eastAsia="Source Serif Pro" w:hAnsi="Source Serif Pro" w:cs="Source Serif Pro"/>
          <w:color w:val="000000" w:themeColor="text1"/>
        </w:rPr>
        <w:t xml:space="preserve"> Here we define the range from 0 to 360 with breaks of 30.</w:t>
      </w:r>
    </w:p>
    <w:p w14:paraId="2A6DA440" w14:textId="62753410" w:rsidR="00277744" w:rsidRDefault="00277744" w:rsidP="00277744">
      <w:pPr>
        <w:pStyle w:val="ListParagraph"/>
        <w:widowControl w:val="0"/>
        <w:spacing w:after="86" w:line="288" w:lineRule="auto"/>
        <w:ind w:left="1080" w:right="144"/>
        <w:rPr>
          <w:rFonts w:ascii="Source Serif Pro" w:eastAsia="Source Serif Pro" w:hAnsi="Source Serif Pro" w:cs="Source Serif Pro"/>
          <w:color w:val="000000" w:themeColor="text1"/>
        </w:rPr>
      </w:pPr>
      <w:r w:rsidRPr="00277744">
        <w:rPr>
          <w:rFonts w:ascii="Source Serif Pro" w:eastAsia="Source Serif Pro" w:hAnsi="Source Serif Pro" w:cs="Source Serif Pro"/>
          <w:color w:val="000000" w:themeColor="text1"/>
        </w:rPr>
        <w:t>qplot(</w:t>
      </w:r>
      <w:proofErr w:type="gramStart"/>
      <w:r w:rsidRPr="00277744">
        <w:rPr>
          <w:rFonts w:ascii="Source Serif Pro" w:eastAsia="Source Serif Pro" w:hAnsi="Source Serif Pro" w:cs="Source Serif Pro"/>
          <w:color w:val="000000" w:themeColor="text1"/>
        </w:rPr>
        <w:t>r,t</w:t>
      </w:r>
      <w:proofErr w:type="gramEnd"/>
      <w:r w:rsidRPr="00277744">
        <w:rPr>
          <w:rFonts w:ascii="Source Serif Pro" w:eastAsia="Source Serif Pro" w:hAnsi="Source Serif Pro" w:cs="Source Serif Pro"/>
          <w:color w:val="000000" w:themeColor="text1"/>
        </w:rPr>
        <w:t>)+coord_polar(theta="y")+scale_y_continuous(breaks=seq(0,360,30))</w:t>
      </w:r>
    </w:p>
    <w:p w14:paraId="361FCB5D" w14:textId="3F408BD0" w:rsidR="00604533" w:rsidRDefault="00604533" w:rsidP="00604533">
      <w:pPr>
        <w:pStyle w:val="ListParagraph"/>
        <w:widowControl w:val="0"/>
        <w:spacing w:after="86" w:line="288" w:lineRule="auto"/>
        <w:ind w:left="1080" w:right="144"/>
        <w:rPr>
          <w:rFonts w:ascii="Source Serif Pro" w:eastAsia="Source Serif Pro" w:hAnsi="Source Serif Pro" w:cs="Source Serif Pro"/>
          <w:color w:val="000000"/>
        </w:rPr>
      </w:pPr>
    </w:p>
    <w:p w14:paraId="08CDD8ED" w14:textId="77777777" w:rsidR="009714F8" w:rsidRPr="00444528" w:rsidRDefault="009714F8" w:rsidP="009714F8">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Go to https://goo.gl/RheL2G to access the code.</w:t>
      </w:r>
    </w:p>
    <w:p w14:paraId="2A4088D3" w14:textId="77777777" w:rsidR="009714F8" w:rsidRPr="00604533" w:rsidRDefault="009714F8" w:rsidP="00604533">
      <w:pPr>
        <w:pStyle w:val="ListParagraph"/>
        <w:widowControl w:val="0"/>
        <w:spacing w:after="86" w:line="288" w:lineRule="auto"/>
        <w:ind w:left="1080" w:right="144"/>
        <w:rPr>
          <w:rFonts w:ascii="Source Serif Pro" w:eastAsia="Source Serif Pro" w:hAnsi="Source Serif Pro" w:cs="Source Serif Pro"/>
          <w:color w:val="000000"/>
        </w:rPr>
      </w:pPr>
    </w:p>
    <w:p w14:paraId="32460F37" w14:textId="652ED8C3" w:rsidR="00E96D11" w:rsidRPr="00933D0D" w:rsidRDefault="65A52AF8" w:rsidP="65A52AF8">
      <w:pPr>
        <w:pStyle w:val="ListParagraph"/>
        <w:widowControl w:val="0"/>
        <w:spacing w:after="86" w:line="288" w:lineRule="auto"/>
        <w:ind w:left="288" w:right="144"/>
        <w:rPr>
          <w:rFonts w:ascii="Source Serif Pro" w:eastAsia="Source Serif Pro" w:hAnsi="Source Serif Pro" w:cs="Source Serif Pro"/>
          <w:b/>
          <w:bCs/>
          <w:color w:val="000000" w:themeColor="text1"/>
          <w:sz w:val="26"/>
          <w:szCs w:val="26"/>
        </w:rPr>
      </w:pPr>
      <w:r w:rsidRPr="65A52AF8">
        <w:rPr>
          <w:rFonts w:ascii="Source Serif Pro" w:eastAsia="Source Serif Pro" w:hAnsi="Source Serif Pro" w:cs="Source Serif Pro"/>
          <w:b/>
          <w:bCs/>
          <w:color w:val="000000" w:themeColor="text1"/>
          <w:sz w:val="26"/>
          <w:szCs w:val="26"/>
        </w:rPr>
        <w:t>Outcome:</w:t>
      </w:r>
    </w:p>
    <w:p w14:paraId="548D28A2" w14:textId="3887A5C4" w:rsidR="00E96D11" w:rsidRDefault="65A52AF8" w:rsidP="65A52AF8">
      <w:pPr>
        <w:pStyle w:val="ListParagraph"/>
        <w:widowControl w:val="0"/>
        <w:numPr>
          <w:ilvl w:val="0"/>
          <w:numId w:val="7"/>
        </w:numPr>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Plots 1,2 and Final Plot</w:t>
      </w:r>
    </w:p>
    <w:p w14:paraId="76401F9A" w14:textId="0C25882B" w:rsidR="00E96D11" w:rsidRDefault="00E96D11" w:rsidP="65A52AF8">
      <w:pPr>
        <w:pStyle w:val="ListParagraph"/>
        <w:widowControl w:val="0"/>
        <w:numPr>
          <w:ilvl w:val="0"/>
          <w:numId w:val="7"/>
        </w:numPr>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Answers in comments in the code.</w:t>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ab/>
        <w:t>Plot2</w:t>
      </w:r>
    </w:p>
    <w:p w14:paraId="4CD2D2EE" w14:textId="36BA1C6B" w:rsidR="000E1EE7" w:rsidRDefault="00450D2A" w:rsidP="65A52AF8">
      <w:pPr>
        <w:widowControl w:val="0"/>
        <w:spacing w:after="86" w:line="288" w:lineRule="auto"/>
        <w:ind w:right="144"/>
        <w:rPr>
          <w:rFonts w:ascii="Source Serif Pro" w:eastAsia="Source Serif Pro" w:hAnsi="Source Serif Pro" w:cs="Source Serif Pro"/>
          <w:color w:val="000000" w:themeColor="text1"/>
        </w:rPr>
      </w:pPr>
      <w:r>
        <w:rPr>
          <w:noProof/>
        </w:rPr>
        <w:drawing>
          <wp:anchor distT="0" distB="0" distL="114300" distR="114300" simplePos="0" relativeHeight="251658248" behindDoc="0" locked="0" layoutInCell="1" allowOverlap="1" wp14:anchorId="0E4C33DB" wp14:editId="56CA0142">
            <wp:simplePos x="0" y="0"/>
            <wp:positionH relativeFrom="column">
              <wp:posOffset>2990215</wp:posOffset>
            </wp:positionH>
            <wp:positionV relativeFrom="paragraph">
              <wp:posOffset>33655</wp:posOffset>
            </wp:positionV>
            <wp:extent cx="4029075" cy="2424744"/>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9075" cy="2424744"/>
                    </a:xfrm>
                    <a:prstGeom prst="rect">
                      <a:avLst/>
                    </a:prstGeom>
                  </pic:spPr>
                </pic:pic>
              </a:graphicData>
            </a:graphic>
            <wp14:sizeRelH relativeFrom="margin">
              <wp14:pctWidth>0</wp14:pctWidth>
            </wp14:sizeRelH>
            <wp14:sizeRelV relativeFrom="margin">
              <wp14:pctHeight>0</wp14:pctHeight>
            </wp14:sizeRelV>
          </wp:anchor>
        </w:drawing>
      </w:r>
      <w:r w:rsidR="006D2914">
        <w:rPr>
          <w:rFonts w:ascii="Source Serif Pro" w:eastAsia="Source Serif Pro" w:hAnsi="Source Serif Pro" w:cs="Source Serif Pro"/>
          <w:color w:val="000000"/>
        </w:rPr>
        <w:tab/>
      </w:r>
      <w:r w:rsidR="00752AA8">
        <w:rPr>
          <w:rFonts w:ascii="Source Serif Pro" w:eastAsia="Source Serif Pro" w:hAnsi="Source Serif Pro" w:cs="Source Serif Pro"/>
          <w:color w:val="000000"/>
        </w:rPr>
        <w:t>Plot 1</w:t>
      </w:r>
    </w:p>
    <w:p w14:paraId="52DB9D6A" w14:textId="42BB462A" w:rsidR="000E1EE7" w:rsidRDefault="008759A2" w:rsidP="00E96D11">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8254" behindDoc="0" locked="0" layoutInCell="1" allowOverlap="1" wp14:anchorId="119EC9FD" wp14:editId="2E816935">
            <wp:simplePos x="0" y="0"/>
            <wp:positionH relativeFrom="column">
              <wp:posOffset>400050</wp:posOffset>
            </wp:positionH>
            <wp:positionV relativeFrom="paragraph">
              <wp:posOffset>11430</wp:posOffset>
            </wp:positionV>
            <wp:extent cx="3134318" cy="18859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4318" cy="1885950"/>
                    </a:xfrm>
                    <a:prstGeom prst="rect">
                      <a:avLst/>
                    </a:prstGeom>
                  </pic:spPr>
                </pic:pic>
              </a:graphicData>
            </a:graphic>
            <wp14:sizeRelH relativeFrom="margin">
              <wp14:pctWidth>0</wp14:pctWidth>
            </wp14:sizeRelH>
            <wp14:sizeRelV relativeFrom="margin">
              <wp14:pctHeight>0</wp14:pctHeight>
            </wp14:sizeRelV>
          </wp:anchor>
        </w:drawing>
      </w:r>
    </w:p>
    <w:p w14:paraId="58048A78" w14:textId="6FA62B2C" w:rsidR="00604533" w:rsidRDefault="00604533" w:rsidP="5A17CC56">
      <w:pPr>
        <w:widowControl w:val="0"/>
        <w:spacing w:after="86" w:line="288" w:lineRule="auto"/>
        <w:ind w:right="144"/>
        <w:rPr>
          <w:rFonts w:ascii="Source Serif Pro" w:eastAsia="Source Serif Pro" w:hAnsi="Source Serif Pro" w:cs="Source Serif Pro"/>
          <w:color w:val="000000" w:themeColor="text1"/>
        </w:rPr>
      </w:pPr>
    </w:p>
    <w:p w14:paraId="27E9380F" w14:textId="77777777" w:rsidR="00BF5E9F" w:rsidRDefault="00BF5E9F" w:rsidP="65A52AF8">
      <w:pPr>
        <w:widowControl w:val="0"/>
        <w:spacing w:after="86" w:line="288" w:lineRule="auto"/>
        <w:ind w:right="144"/>
        <w:rPr>
          <w:rFonts w:ascii="Source Serif Pro" w:eastAsia="Source Serif Pro" w:hAnsi="Source Serif Pro" w:cs="Source Serif Pro"/>
          <w:color w:val="000000" w:themeColor="text1"/>
        </w:rPr>
      </w:pPr>
    </w:p>
    <w:p w14:paraId="797438EA" w14:textId="77777777" w:rsidR="00BF5E9F" w:rsidRDefault="00BF5E9F" w:rsidP="65A52AF8">
      <w:pPr>
        <w:widowControl w:val="0"/>
        <w:spacing w:after="86" w:line="288" w:lineRule="auto"/>
        <w:ind w:right="144"/>
        <w:rPr>
          <w:rFonts w:ascii="Source Serif Pro" w:eastAsia="Source Serif Pro" w:hAnsi="Source Serif Pro" w:cs="Source Serif Pro"/>
          <w:color w:val="000000" w:themeColor="text1"/>
        </w:rPr>
      </w:pPr>
    </w:p>
    <w:p w14:paraId="0A61ACB6" w14:textId="25D67353" w:rsidR="00BF5E9F" w:rsidRDefault="00BF5E9F" w:rsidP="3742AF14">
      <w:pPr>
        <w:widowControl w:val="0"/>
        <w:spacing w:after="86" w:line="288" w:lineRule="auto"/>
        <w:ind w:right="144"/>
        <w:rPr>
          <w:rFonts w:ascii="Source Serif Pro" w:eastAsia="Source Serif Pro" w:hAnsi="Source Serif Pro" w:cs="Source Serif Pro"/>
          <w:color w:val="000000" w:themeColor="text1"/>
        </w:rPr>
      </w:pPr>
    </w:p>
    <w:p w14:paraId="702D4CA8" w14:textId="1E3ADB3E" w:rsidR="3742AF14" w:rsidRDefault="3742AF14" w:rsidP="3742AF14">
      <w:pPr>
        <w:spacing w:after="86" w:line="288" w:lineRule="auto"/>
        <w:ind w:right="144"/>
        <w:rPr>
          <w:rFonts w:ascii="Source Serif Pro" w:eastAsia="Source Serif Pro" w:hAnsi="Source Serif Pro" w:cs="Source Serif Pro"/>
          <w:color w:val="000000" w:themeColor="text1"/>
        </w:rPr>
      </w:pPr>
    </w:p>
    <w:p w14:paraId="5896394E" w14:textId="1B437F6E" w:rsidR="3742AF14" w:rsidRDefault="3742AF14" w:rsidP="3742AF14">
      <w:pPr>
        <w:spacing w:after="86" w:line="288" w:lineRule="auto"/>
        <w:ind w:right="144"/>
        <w:rPr>
          <w:rFonts w:ascii="Source Serif Pro" w:eastAsia="Source Serif Pro" w:hAnsi="Source Serif Pro" w:cs="Source Serif Pro"/>
          <w:color w:val="000000" w:themeColor="text1"/>
        </w:rPr>
      </w:pPr>
    </w:p>
    <w:p w14:paraId="3C3C0D73" w14:textId="1ED77C4A" w:rsidR="3742AF14" w:rsidRDefault="3742AF14" w:rsidP="3742AF14">
      <w:pPr>
        <w:spacing w:after="86" w:line="288" w:lineRule="auto"/>
        <w:ind w:right="144"/>
        <w:rPr>
          <w:rFonts w:ascii="Source Serif Pro" w:eastAsia="Source Serif Pro" w:hAnsi="Source Serif Pro" w:cs="Source Serif Pro"/>
          <w:color w:val="000000" w:themeColor="text1"/>
        </w:rPr>
      </w:pPr>
    </w:p>
    <w:p w14:paraId="5DA83D94" w14:textId="660B6418" w:rsidR="00BF5E9F" w:rsidRDefault="00BF5E9F" w:rsidP="3742AF14">
      <w:pPr>
        <w:widowControl w:val="0"/>
        <w:spacing w:after="86" w:line="288" w:lineRule="auto"/>
        <w:ind w:right="144"/>
        <w:rPr>
          <w:rFonts w:ascii="Source Serif Pro" w:eastAsia="Source Serif Pro" w:hAnsi="Source Serif Pro" w:cs="Source Serif Pro"/>
          <w:color w:val="000000" w:themeColor="text1"/>
        </w:rPr>
      </w:pPr>
      <w:r>
        <w:rPr>
          <w:noProof/>
        </w:rPr>
        <w:drawing>
          <wp:anchor distT="0" distB="0" distL="114300" distR="114300" simplePos="0" relativeHeight="251658247" behindDoc="0" locked="0" layoutInCell="1" allowOverlap="1" wp14:anchorId="033E9DA0" wp14:editId="56EE46FC">
            <wp:simplePos x="0" y="0"/>
            <wp:positionH relativeFrom="column">
              <wp:posOffset>764540</wp:posOffset>
            </wp:positionH>
            <wp:positionV relativeFrom="paragraph">
              <wp:posOffset>102870</wp:posOffset>
            </wp:positionV>
            <wp:extent cx="4988343" cy="3001383"/>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88343" cy="3001383"/>
                    </a:xfrm>
                    <a:prstGeom prst="rect">
                      <a:avLst/>
                    </a:prstGeom>
                  </pic:spPr>
                </pic:pic>
              </a:graphicData>
            </a:graphic>
            <wp14:sizeRelH relativeFrom="margin">
              <wp14:pctWidth>0</wp14:pctWidth>
            </wp14:sizeRelH>
            <wp14:sizeRelV relativeFrom="margin">
              <wp14:pctHeight>0</wp14:pctHeight>
            </wp14:sizeRelV>
          </wp:anchor>
        </w:drawing>
      </w:r>
      <w:r w:rsidR="3742AF14" w:rsidRPr="3742AF14">
        <w:rPr>
          <w:rFonts w:ascii="Source Serif Pro" w:eastAsia="Source Serif Pro" w:hAnsi="Source Serif Pro" w:cs="Source Serif Pro"/>
          <w:color w:val="000000" w:themeColor="text1"/>
        </w:rPr>
        <w:t>Final Plot:</w:t>
      </w:r>
    </w:p>
    <w:p w14:paraId="1DF12072"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478EA568"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454536A2"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422EABBD"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149769A6"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5A0054AD"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4E4BAF15"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3BB82823"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4E0E7FAB"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6BA84226" w14:textId="77777777" w:rsidR="0081431C" w:rsidRDefault="0081431C" w:rsidP="6C466ADB">
      <w:pPr>
        <w:widowControl w:val="0"/>
        <w:spacing w:after="86" w:line="288" w:lineRule="auto"/>
        <w:ind w:right="144"/>
        <w:rPr>
          <w:rFonts w:ascii="Source Serif Pro" w:eastAsia="Source Serif Pro" w:hAnsi="Source Serif Pro" w:cs="Source Serif Pro"/>
          <w:b/>
          <w:bCs/>
          <w:color w:val="000000"/>
          <w:sz w:val="26"/>
          <w:szCs w:val="26"/>
        </w:rPr>
      </w:pPr>
    </w:p>
    <w:p w14:paraId="34814167" w14:textId="1455DEB8" w:rsidR="0081431C" w:rsidRDefault="0081431C" w:rsidP="6C466ADB">
      <w:pPr>
        <w:widowControl w:val="0"/>
        <w:spacing w:after="86" w:line="288" w:lineRule="auto"/>
        <w:ind w:right="144"/>
        <w:rPr>
          <w:rFonts w:ascii="Source Serif Pro" w:eastAsia="Source Serif Pro" w:hAnsi="Source Serif Pro" w:cs="Source Serif Pro"/>
          <w:b/>
          <w:color w:val="000000" w:themeColor="text1"/>
          <w:sz w:val="26"/>
          <w:szCs w:val="26"/>
        </w:rPr>
      </w:pPr>
    </w:p>
    <w:p w14:paraId="5E60012F" w14:textId="1455DEB8" w:rsidR="00827035" w:rsidRDefault="00C0445E" w:rsidP="6C466ADB">
      <w:pPr>
        <w:widowControl w:val="0"/>
        <w:spacing w:after="86" w:line="288" w:lineRule="auto"/>
        <w:ind w:right="144"/>
        <w:rPr>
          <w:rFonts w:ascii="Source Serif Pro" w:eastAsia="Source Serif Pro" w:hAnsi="Source Serif Pro" w:cs="Source Serif Pro"/>
          <w:color w:val="000000" w:themeColor="text1"/>
        </w:rPr>
      </w:pPr>
      <w:commentRangeStart w:id="48"/>
      <w:r w:rsidRPr="4D6CBBBA">
        <w:rPr>
          <w:rFonts w:ascii="Source Serif Pro" w:eastAsia="Source Serif Pro" w:hAnsi="Source Serif Pro" w:cs="Source Serif Pro"/>
          <w:b/>
          <w:color w:val="000000" w:themeColor="text1"/>
          <w:sz w:val="26"/>
          <w:szCs w:val="26"/>
        </w:rPr>
        <w:t>Discussion:</w:t>
      </w:r>
      <w:r w:rsidRPr="4D6CBBBA">
        <w:rPr>
          <w:rFonts w:ascii="Source Serif Pro" w:eastAsia="Source Serif Pro" w:hAnsi="Source Serif Pro" w:cs="Source Serif Pro"/>
          <w:color w:val="000000" w:themeColor="text1"/>
        </w:rPr>
        <w:t xml:space="preserve"> </w:t>
      </w:r>
    </w:p>
    <w:p w14:paraId="22AC6E26" w14:textId="1455DEB8" w:rsidR="00827035" w:rsidRDefault="00827035" w:rsidP="6C466ADB">
      <w:pPr>
        <w:widowControl w:val="0"/>
        <w:spacing w:after="86" w:line="288" w:lineRule="auto"/>
        <w:ind w:right="144"/>
        <w:rPr>
          <w:rFonts w:ascii="Source Serif Pro" w:eastAsia="Source Serif Pro" w:hAnsi="Source Serif Pro" w:cs="Source Serif Pro"/>
          <w:color w:val="000000" w:themeColor="text1"/>
        </w:rPr>
      </w:pPr>
      <w:r w:rsidRPr="4D6CBBBA">
        <w:rPr>
          <w:rFonts w:ascii="Source Serif Pro" w:eastAsia="Source Serif Pro" w:hAnsi="Source Serif Pro" w:cs="Source Serif Pro"/>
          <w:color w:val="000000" w:themeColor="text1"/>
        </w:rPr>
        <w:t>Which plot is more informative? Is it the one which is plotted in the cartesian co-ordinate system or the one plotted in the polar co-ordinate system?</w:t>
      </w:r>
    </w:p>
    <w:p w14:paraId="2F94777E" w14:textId="1455DEB8" w:rsidR="00827035" w:rsidRDefault="00827035" w:rsidP="6C466ADB">
      <w:pPr>
        <w:widowControl w:val="0"/>
        <w:spacing w:after="86" w:line="288" w:lineRule="auto"/>
        <w:ind w:right="144"/>
        <w:rPr>
          <w:rFonts w:ascii="Source Serif Pro" w:eastAsia="Source Serif Pro" w:hAnsi="Source Serif Pro" w:cs="Source Serif Pro"/>
          <w:color w:val="000000" w:themeColor="text1"/>
        </w:rPr>
      </w:pPr>
      <w:r w:rsidRPr="4D6CBBBA">
        <w:rPr>
          <w:rFonts w:ascii="Source Serif Pro" w:eastAsia="Source Serif Pro" w:hAnsi="Source Serif Pro" w:cs="Source Serif Pro"/>
          <w:color w:val="000000" w:themeColor="text1"/>
        </w:rPr>
        <w:t>Answer:</w:t>
      </w:r>
    </w:p>
    <w:p w14:paraId="57BC1DB4" w14:textId="1CE29EB3" w:rsidR="0004404C" w:rsidRPr="00A3083F" w:rsidRDefault="00C0445E" w:rsidP="6C466ADB">
      <w:pPr>
        <w:widowControl w:val="0"/>
        <w:spacing w:after="86" w:line="288" w:lineRule="auto"/>
        <w:ind w:right="144"/>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 xml:space="preserve">As </w:t>
      </w:r>
      <w:r w:rsidR="00631CBD">
        <w:rPr>
          <w:rFonts w:ascii="Source Serif Pro" w:eastAsia="Source Serif Pro" w:hAnsi="Source Serif Pro" w:cs="Source Serif Pro"/>
          <w:color w:val="000000"/>
        </w:rPr>
        <w:t>one</w:t>
      </w:r>
      <w:r>
        <w:rPr>
          <w:rFonts w:ascii="Source Serif Pro" w:eastAsia="Source Serif Pro" w:hAnsi="Source Serif Pro" w:cs="Source Serif Pro"/>
          <w:color w:val="000000"/>
        </w:rPr>
        <w:t xml:space="preserve"> can see angles are much better viewed in polar coordinates and the distance of the points from the </w:t>
      </w:r>
      <w:proofErr w:type="spellStart"/>
      <w:r>
        <w:rPr>
          <w:rFonts w:ascii="Source Serif Pro" w:eastAsia="Source Serif Pro" w:hAnsi="Source Serif Pro" w:cs="Source Serif Pro"/>
          <w:color w:val="000000"/>
        </w:rPr>
        <w:t>centre</w:t>
      </w:r>
      <w:proofErr w:type="spellEnd"/>
      <w:r>
        <w:rPr>
          <w:rFonts w:ascii="Source Serif Pro" w:eastAsia="Source Serif Pro" w:hAnsi="Source Serif Pro" w:cs="Source Serif Pro"/>
          <w:color w:val="000000"/>
        </w:rPr>
        <w:t xml:space="preserve"> show us that the radius is a constant for this data. It can be used to also depict fractions, which we shall work on</w:t>
      </w:r>
      <w:r w:rsidR="00DA4E19">
        <w:rPr>
          <w:rFonts w:ascii="Source Serif Pro" w:eastAsia="Source Serif Pro" w:hAnsi="Source Serif Pro" w:cs="Source Serif Pro"/>
          <w:color w:val="000000"/>
        </w:rPr>
        <w:t xml:space="preserve"> later.</w:t>
      </w:r>
      <w:r w:rsidR="00663D58">
        <w:rPr>
          <w:rFonts w:ascii="Source Serif Pro" w:eastAsia="Source Serif Pro" w:hAnsi="Source Serif Pro" w:cs="Source Serif Pro"/>
          <w:color w:val="000000"/>
        </w:rPr>
        <w:t xml:space="preserve"> </w:t>
      </w:r>
      <w:r w:rsidR="00690FBF">
        <w:rPr>
          <w:rFonts w:ascii="Source Serif Pro" w:eastAsia="Source Serif Pro" w:hAnsi="Source Serif Pro" w:cs="Source Serif Pro"/>
          <w:color w:val="000000"/>
        </w:rPr>
        <w:t>The center corresponds to 1.5, and the circles represent the different radii, 1.72, 2.0 and so on.</w:t>
      </w:r>
      <w:commentRangeEnd w:id="48"/>
      <w:r>
        <w:rPr>
          <w:rStyle w:val="CommentReference"/>
        </w:rPr>
        <w:commentReference w:id="48"/>
      </w:r>
    </w:p>
    <w:p w14:paraId="668BF2AD" w14:textId="77777777" w:rsidR="00A3083F" w:rsidRDefault="65A52AF8" w:rsidP="65A52AF8">
      <w:pPr>
        <w:widowControl w:val="0"/>
        <w:spacing w:after="86" w:line="288" w:lineRule="auto"/>
        <w:ind w:right="144"/>
        <w:rPr>
          <w:rFonts w:ascii="Open Sans" w:eastAsia="Open Sans" w:hAnsi="Open Sans" w:cs="Open Sans"/>
          <w:color w:val="000000" w:themeColor="text1"/>
          <w:sz w:val="24"/>
          <w:szCs w:val="24"/>
        </w:rPr>
      </w:pPr>
      <w:r w:rsidRPr="65A52AF8">
        <w:rPr>
          <w:rFonts w:ascii="Open Sans" w:eastAsia="Open Sans" w:hAnsi="Open Sans" w:cs="Open Sans"/>
          <w:color w:val="000000" w:themeColor="text1"/>
          <w:sz w:val="24"/>
          <w:szCs w:val="24"/>
        </w:rPr>
        <w:t>Changing the formatting of the labels: Various label formats are available and one can change the label formats as well. The following label formats are available:</w:t>
      </w:r>
    </w:p>
    <w:p w14:paraId="21E9CAC4" w14:textId="04BA68A5" w:rsidR="00A3083F" w:rsidRDefault="5A17CC56" w:rsidP="5A17CC56">
      <w:pPr>
        <w:pStyle w:val="NormalWeb"/>
        <w:numPr>
          <w:ilvl w:val="0"/>
          <w:numId w:val="2"/>
        </w:numPr>
        <w:spacing w:before="0" w:beforeAutospacing="0" w:after="0" w:afterAutospacing="0"/>
        <w:rPr>
          <w:rFonts w:ascii="Segoe UI" w:eastAsia="Segoe UI" w:hAnsi="Segoe UI" w:cs="Segoe UI"/>
          <w:color w:val="24292E"/>
        </w:rPr>
      </w:pPr>
      <w:proofErr w:type="gramStart"/>
      <w:r w:rsidRPr="5A17CC56">
        <w:rPr>
          <w:rStyle w:val="HTMLCode"/>
          <w:rFonts w:ascii="Consolas" w:eastAsia="Consolas" w:hAnsi="Consolas" w:cs="Consolas"/>
          <w:color w:val="24292E"/>
        </w:rPr>
        <w:t>scales::</w:t>
      </w:r>
      <w:proofErr w:type="spellStart"/>
      <w:proofErr w:type="gramEnd"/>
      <w:r w:rsidRPr="5A17CC56">
        <w:rPr>
          <w:rStyle w:val="HTMLCode"/>
          <w:rFonts w:ascii="Consolas" w:eastAsia="Consolas" w:hAnsi="Consolas" w:cs="Consolas"/>
          <w:color w:val="24292E"/>
        </w:rPr>
        <w:t>comma_format</w:t>
      </w:r>
      <w:proofErr w:type="spellEnd"/>
      <w:r w:rsidRPr="5A17CC56">
        <w:rPr>
          <w:rStyle w:val="HTMLCode"/>
          <w:rFonts w:ascii="Consolas" w:eastAsia="Consolas" w:hAnsi="Consolas" w:cs="Consolas"/>
          <w:color w:val="24292E"/>
        </w:rPr>
        <w:t xml:space="preserve"> ()</w:t>
      </w:r>
      <w:r w:rsidRPr="5A17CC56">
        <w:rPr>
          <w:rFonts w:ascii="Segoe UI" w:eastAsia="Segoe UI" w:hAnsi="Segoe UI" w:cs="Segoe UI"/>
          <w:color w:val="24292E"/>
        </w:rPr>
        <w:t> adds commas to make it easier to read large numbers.</w:t>
      </w:r>
    </w:p>
    <w:p w14:paraId="2114749B" w14:textId="77777777" w:rsidR="00A3083F" w:rsidRDefault="5A17CC56" w:rsidP="5A17CC56">
      <w:pPr>
        <w:pStyle w:val="NormalWeb"/>
        <w:numPr>
          <w:ilvl w:val="0"/>
          <w:numId w:val="2"/>
        </w:numPr>
        <w:spacing w:before="0" w:beforeAutospacing="0" w:after="0" w:afterAutospacing="0"/>
        <w:rPr>
          <w:rFonts w:ascii="Segoe UI" w:eastAsia="Segoe UI" w:hAnsi="Segoe UI" w:cs="Segoe UI"/>
          <w:color w:val="24292E"/>
        </w:rPr>
      </w:pPr>
      <w:proofErr w:type="gramStart"/>
      <w:r w:rsidRPr="5A17CC56">
        <w:rPr>
          <w:rStyle w:val="HTMLCode"/>
          <w:rFonts w:ascii="Consolas" w:eastAsia="Consolas" w:hAnsi="Consolas" w:cs="Consolas"/>
          <w:color w:val="24292E"/>
        </w:rPr>
        <w:t>scales::</w:t>
      </w:r>
      <w:proofErr w:type="gramEnd"/>
      <w:r w:rsidRPr="5A17CC56">
        <w:rPr>
          <w:rStyle w:val="HTMLCode"/>
          <w:rFonts w:ascii="Consolas" w:eastAsia="Consolas" w:hAnsi="Consolas" w:cs="Consolas"/>
          <w:color w:val="24292E"/>
        </w:rPr>
        <w:t>unit_format(unit, scale)</w:t>
      </w:r>
      <w:r w:rsidRPr="5A17CC56">
        <w:rPr>
          <w:rFonts w:ascii="Segoe UI" w:eastAsia="Segoe UI" w:hAnsi="Segoe UI" w:cs="Segoe UI"/>
          <w:color w:val="24292E"/>
        </w:rPr>
        <w:t> adds a unit suffix, optionally scaling.</w:t>
      </w:r>
    </w:p>
    <w:p w14:paraId="28CA2904" w14:textId="77777777" w:rsidR="00A3083F" w:rsidRDefault="5A17CC56" w:rsidP="5A17CC56">
      <w:pPr>
        <w:pStyle w:val="NormalWeb"/>
        <w:numPr>
          <w:ilvl w:val="0"/>
          <w:numId w:val="2"/>
        </w:numPr>
        <w:spacing w:before="0" w:beforeAutospacing="0" w:after="0" w:afterAutospacing="0"/>
        <w:rPr>
          <w:rFonts w:ascii="Segoe UI" w:eastAsia="Segoe UI" w:hAnsi="Segoe UI" w:cs="Segoe UI"/>
          <w:color w:val="24292E"/>
        </w:rPr>
      </w:pPr>
      <w:proofErr w:type="gramStart"/>
      <w:r w:rsidRPr="5A17CC56">
        <w:rPr>
          <w:rStyle w:val="HTMLCode"/>
          <w:rFonts w:ascii="Consolas" w:eastAsia="Consolas" w:hAnsi="Consolas" w:cs="Consolas"/>
          <w:color w:val="24292E"/>
        </w:rPr>
        <w:t>scales::</w:t>
      </w:r>
      <w:proofErr w:type="spellStart"/>
      <w:proofErr w:type="gramEnd"/>
      <w:r w:rsidRPr="5A17CC56">
        <w:rPr>
          <w:rStyle w:val="HTMLCode"/>
          <w:rFonts w:ascii="Consolas" w:eastAsia="Consolas" w:hAnsi="Consolas" w:cs="Consolas"/>
          <w:color w:val="24292E"/>
        </w:rPr>
        <w:t>dollar_format</w:t>
      </w:r>
      <w:proofErr w:type="spellEnd"/>
      <w:r w:rsidRPr="5A17CC56">
        <w:rPr>
          <w:rStyle w:val="HTMLCode"/>
          <w:rFonts w:ascii="Consolas" w:eastAsia="Consolas" w:hAnsi="Consolas" w:cs="Consolas"/>
          <w:color w:val="24292E"/>
        </w:rPr>
        <w:t>(prefix, suffix)</w:t>
      </w:r>
      <w:r w:rsidRPr="5A17CC56">
        <w:rPr>
          <w:rFonts w:ascii="Segoe UI" w:eastAsia="Segoe UI" w:hAnsi="Segoe UI" w:cs="Segoe UI"/>
          <w:color w:val="24292E"/>
        </w:rPr>
        <w:t> displays currency values, rounding to two decimal places and adding a prefix or suffix.</w:t>
      </w:r>
    </w:p>
    <w:p w14:paraId="6E943599" w14:textId="77777777" w:rsidR="00A3083F" w:rsidRDefault="5A17CC56" w:rsidP="5A17CC56">
      <w:pPr>
        <w:pStyle w:val="NormalWeb"/>
        <w:numPr>
          <w:ilvl w:val="0"/>
          <w:numId w:val="2"/>
        </w:numPr>
        <w:spacing w:before="0" w:beforeAutospacing="0" w:after="0" w:afterAutospacing="0"/>
        <w:rPr>
          <w:rFonts w:ascii="Segoe UI" w:eastAsia="Segoe UI" w:hAnsi="Segoe UI" w:cs="Segoe UI"/>
          <w:color w:val="24292E"/>
        </w:rPr>
      </w:pPr>
      <w:proofErr w:type="gramStart"/>
      <w:r w:rsidRPr="5A17CC56">
        <w:rPr>
          <w:rStyle w:val="HTMLCode"/>
          <w:rFonts w:ascii="Consolas" w:eastAsia="Consolas" w:hAnsi="Consolas" w:cs="Consolas"/>
          <w:color w:val="24292E"/>
        </w:rPr>
        <w:t>scales::</w:t>
      </w:r>
      <w:proofErr w:type="spellStart"/>
      <w:proofErr w:type="gramEnd"/>
      <w:r w:rsidRPr="5A17CC56">
        <w:rPr>
          <w:rStyle w:val="HTMLCode"/>
          <w:rFonts w:ascii="Consolas" w:eastAsia="Consolas" w:hAnsi="Consolas" w:cs="Consolas"/>
          <w:color w:val="24292E"/>
        </w:rPr>
        <w:t>wrap_format</w:t>
      </w:r>
      <w:proofErr w:type="spellEnd"/>
      <w:r w:rsidRPr="5A17CC56">
        <w:rPr>
          <w:rStyle w:val="HTMLCode"/>
          <w:rFonts w:ascii="Consolas" w:eastAsia="Consolas" w:hAnsi="Consolas" w:cs="Consolas"/>
          <w:color w:val="24292E"/>
        </w:rPr>
        <w:t>()</w:t>
      </w:r>
      <w:r w:rsidRPr="5A17CC56">
        <w:rPr>
          <w:rFonts w:ascii="Segoe UI" w:eastAsia="Segoe UI" w:hAnsi="Segoe UI" w:cs="Segoe UI"/>
          <w:color w:val="24292E"/>
        </w:rPr>
        <w:t> wraps long labels into multiple lines.</w:t>
      </w:r>
    </w:p>
    <w:p w14:paraId="40A0E369" w14:textId="1455DEB8" w:rsidR="00A3083F" w:rsidRDefault="00A3083F" w:rsidP="00073150">
      <w:pPr>
        <w:widowControl w:val="0"/>
        <w:spacing w:after="86" w:line="288" w:lineRule="auto"/>
        <w:ind w:left="288" w:right="144" w:hanging="288"/>
        <w:rPr>
          <w:rFonts w:ascii="Source Serif Pro" w:eastAsia="Source Serif Pro" w:hAnsi="Source Serif Pro" w:cs="Source Serif Pro"/>
          <w:color w:val="000000" w:themeColor="text1"/>
        </w:rPr>
      </w:pPr>
    </w:p>
    <w:p w14:paraId="4E925FD0" w14:textId="1455DEB8" w:rsidR="00D74BFF" w:rsidRDefault="65A52AF8" w:rsidP="00073150">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We shall combine all the above commands to make a single plot</w:t>
      </w:r>
    </w:p>
    <w:p w14:paraId="523B8F4A" w14:textId="1455DEB8" w:rsidR="00D74BFF" w:rsidRPr="00D74BFF" w:rsidRDefault="00D74BFF" w:rsidP="00073150">
      <w:pPr>
        <w:widowControl w:val="0"/>
        <w:spacing w:after="86" w:line="288" w:lineRule="auto"/>
        <w:ind w:left="288" w:right="144" w:hanging="288"/>
        <w:rPr>
          <w:rFonts w:ascii="Source Serif Pro" w:eastAsia="Source Serif Pro" w:hAnsi="Source Serif Pro" w:cs="Source Serif Pro"/>
          <w:color w:val="000000" w:themeColor="text1"/>
        </w:rPr>
      </w:pPr>
    </w:p>
    <w:p w14:paraId="55CC9DF2" w14:textId="365642E6" w:rsidR="00E875BE"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8"/>
          <w:szCs w:val="28"/>
        </w:rPr>
        <w:t>Activity A:</w:t>
      </w:r>
    </w:p>
    <w:p w14:paraId="0ED641BD" w14:textId="1455DEB8" w:rsidR="00B06B0A"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6"/>
          <w:szCs w:val="26"/>
        </w:rPr>
        <w:t>Scenario:</w:t>
      </w:r>
      <w:r w:rsidRPr="65A52AF8">
        <w:rPr>
          <w:rFonts w:ascii="Source Serif Pro" w:eastAsia="Source Serif Pro" w:hAnsi="Source Serif Pro" w:cs="Source Serif Pro"/>
          <w:color w:val="000000" w:themeColor="text1"/>
        </w:rPr>
        <w:t xml:space="preserve"> </w:t>
      </w:r>
    </w:p>
    <w:p w14:paraId="18BC4F41" w14:textId="1455DEB8" w:rsidR="00B06B0A"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Sometimes one needs to customize a plot and change scales and coordinate types. Say, you have profits</w:t>
      </w:r>
    </w:p>
    <w:p w14:paraId="1377215A" w14:textId="28C484AD" w:rsidR="00B06B0A"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in billions or trillions of dollars, you would want to represent a big number as 1M, or 2M and so on. Or,</w:t>
      </w:r>
    </w:p>
    <w:p w14:paraId="5D6F246A" w14:textId="721FDD7B" w:rsidR="00B06B0A"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you might want to view percentages of profits per month as a pie-chart. In that case you would need to</w:t>
      </w:r>
    </w:p>
    <w:p w14:paraId="7E69EE00" w14:textId="01D34BF4" w:rsidR="00CF437E"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change your cartesian to polar co-ordinates. </w:t>
      </w:r>
    </w:p>
    <w:p w14:paraId="0584CAC0" w14:textId="419A34BA" w:rsidR="000B5A19" w:rsidRPr="00B06B0A" w:rsidRDefault="65A52AF8" w:rsidP="65A52AF8">
      <w:pPr>
        <w:widowControl w:val="0"/>
        <w:spacing w:after="86" w:line="288" w:lineRule="auto"/>
        <w:ind w:left="288" w:right="144" w:hanging="288"/>
        <w:rPr>
          <w:rFonts w:ascii="Source Serif Pro" w:eastAsia="Source Serif Pro" w:hAnsi="Source Serif Pro" w:cs="Source Serif Pro"/>
          <w:b/>
          <w:bCs/>
          <w:color w:val="000000" w:themeColor="text1"/>
          <w:sz w:val="26"/>
          <w:szCs w:val="26"/>
        </w:rPr>
      </w:pPr>
      <w:r w:rsidRPr="65A52AF8">
        <w:rPr>
          <w:rFonts w:ascii="Source Serif Pro" w:eastAsia="Source Serif Pro" w:hAnsi="Source Serif Pro" w:cs="Source Serif Pro"/>
          <w:b/>
          <w:bCs/>
          <w:color w:val="000000" w:themeColor="text1"/>
          <w:sz w:val="26"/>
          <w:szCs w:val="26"/>
        </w:rPr>
        <w:t>Aim:</w:t>
      </w:r>
    </w:p>
    <w:p w14:paraId="288DFBFD" w14:textId="204D0F41" w:rsidR="00E875BE"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To use Grammar of graphics to create the given visualization.</w:t>
      </w:r>
    </w:p>
    <w:p w14:paraId="008CCE9F" w14:textId="45663148" w:rsidR="00E875BE" w:rsidRDefault="65A52AF8" w:rsidP="65A52AF8">
      <w:pPr>
        <w:widowControl w:val="0"/>
        <w:spacing w:after="86" w:line="288" w:lineRule="auto"/>
        <w:ind w:left="288" w:right="144" w:hanging="288"/>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Steps for completion:</w:t>
      </w:r>
    </w:p>
    <w:p w14:paraId="2B5A91E4" w14:textId="5F5C3444" w:rsidR="00964BE0" w:rsidRPr="00964BE0" w:rsidRDefault="65A52AF8" w:rsidP="00964BE0">
      <w:pPr>
        <w:pStyle w:val="ListParagraph"/>
        <w:widowControl w:val="0"/>
        <w:numPr>
          <w:ilvl w:val="0"/>
          <w:numId w:val="4"/>
        </w:numPr>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Use the commands we just explored, to create the scatter plot shown below.</w:t>
      </w:r>
    </w:p>
    <w:p w14:paraId="5FE4C192" w14:textId="4F75F519" w:rsidR="0006368B" w:rsidRDefault="5A17CC56" w:rsidP="5A17CC56">
      <w:pPr>
        <w:pStyle w:val="ListParagraph"/>
        <w:widowControl w:val="0"/>
        <w:numPr>
          <w:ilvl w:val="0"/>
          <w:numId w:val="4"/>
        </w:numPr>
        <w:spacing w:after="86" w:line="288" w:lineRule="auto"/>
        <w:ind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For this activity, you will use the “gapminder” data set.</w:t>
      </w:r>
    </w:p>
    <w:p w14:paraId="471DDEBA" w14:textId="0D094F54" w:rsidR="00E875BE" w:rsidRDefault="65A52AF8" w:rsidP="65A52AF8">
      <w:pPr>
        <w:pStyle w:val="ListParagraph"/>
        <w:widowControl w:val="0"/>
        <w:numPr>
          <w:ilvl w:val="0"/>
          <w:numId w:val="4"/>
        </w:numPr>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You can use the help command to explore the options.</w:t>
      </w:r>
    </w:p>
    <w:p w14:paraId="06D84CAE" w14:textId="4F8E7F04" w:rsidR="005E3E92" w:rsidRDefault="65A52AF8" w:rsidP="65A52AF8">
      <w:pPr>
        <w:pStyle w:val="ListParagraph"/>
        <w:widowControl w:val="0"/>
        <w:numPr>
          <w:ilvl w:val="0"/>
          <w:numId w:val="4"/>
        </w:numPr>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For changing scales, you have to use one of the label formats above.</w:t>
      </w:r>
    </w:p>
    <w:p w14:paraId="72D35DED" w14:textId="48A044B1" w:rsidR="00E875BE" w:rsidRDefault="5A17CC56" w:rsidP="5A17CC56">
      <w:pPr>
        <w:pStyle w:val="ListParagraph"/>
        <w:widowControl w:val="0"/>
        <w:spacing w:after="86" w:line="288" w:lineRule="auto"/>
        <w:ind w:left="1005" w:right="144"/>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(Use labels=</w:t>
      </w:r>
      <w:proofErr w:type="gramStart"/>
      <w:r w:rsidRPr="5A17CC56">
        <w:rPr>
          <w:rFonts w:ascii="Source Serif Pro" w:eastAsia="Source Serif Pro" w:hAnsi="Source Serif Pro" w:cs="Source Serif Pro"/>
          <w:color w:val="000000" w:themeColor="text1"/>
        </w:rPr>
        <w:t>scales::</w:t>
      </w:r>
      <w:proofErr w:type="gramEnd"/>
      <w:r w:rsidRPr="5A17CC56">
        <w:rPr>
          <w:rFonts w:ascii="Source Serif Pro" w:eastAsia="Source Serif Pro" w:hAnsi="Source Serif Pro" w:cs="Source Serif Pro"/>
          <w:color w:val="000000" w:themeColor="text1"/>
        </w:rPr>
        <w:t>unit_format ("K", 1e-3)) for the labelling</w:t>
      </w:r>
    </w:p>
    <w:p w14:paraId="4778144A" w14:textId="64AF3A7D" w:rsidR="0006381C" w:rsidRDefault="0006381C" w:rsidP="5A17CC56">
      <w:pPr>
        <w:pStyle w:val="ListParagraph"/>
        <w:widowControl w:val="0"/>
        <w:spacing w:after="86" w:line="288" w:lineRule="auto"/>
        <w:ind w:left="1005" w:right="144"/>
        <w:rPr>
          <w:rFonts w:ascii="Source Serif Pro" w:eastAsia="Source Serif Pro" w:hAnsi="Source Serif Pro" w:cs="Source Serif Pro"/>
          <w:color w:val="000000" w:themeColor="text1"/>
        </w:rPr>
      </w:pPr>
    </w:p>
    <w:p w14:paraId="5B8660B5" w14:textId="77777777" w:rsidR="0006381C" w:rsidRPr="00444528" w:rsidRDefault="0006381C" w:rsidP="0006381C">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Go to https://goo.gl/RheL2G to access the code.</w:t>
      </w:r>
    </w:p>
    <w:p w14:paraId="3163C4EC" w14:textId="77777777" w:rsidR="0006381C" w:rsidRDefault="0006381C" w:rsidP="5A17CC56">
      <w:pPr>
        <w:pStyle w:val="ListParagraph"/>
        <w:widowControl w:val="0"/>
        <w:spacing w:after="86" w:line="288" w:lineRule="auto"/>
        <w:ind w:left="1005" w:right="144"/>
        <w:rPr>
          <w:rFonts w:ascii="Source Serif Pro" w:eastAsia="Source Serif Pro" w:hAnsi="Source Serif Pro" w:cs="Source Serif Pro"/>
          <w:color w:val="000000" w:themeColor="text1"/>
        </w:rPr>
      </w:pPr>
    </w:p>
    <w:p w14:paraId="1C613280" w14:textId="0DB5FA8F" w:rsidR="00581E6C" w:rsidRDefault="65A52AF8" w:rsidP="65A52AF8">
      <w:pPr>
        <w:widowControl w:val="0"/>
        <w:spacing w:after="86" w:line="288" w:lineRule="auto"/>
        <w:ind w:right="144"/>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Outcome: A scatter plot which matches the plot below:</w:t>
      </w:r>
    </w:p>
    <w:p w14:paraId="26AEC43C" w14:textId="6E48C5C9" w:rsidR="00544175" w:rsidRDefault="00544175" w:rsidP="00581E6C">
      <w:pPr>
        <w:widowControl w:val="0"/>
        <w:spacing w:after="86" w:line="288" w:lineRule="auto"/>
        <w:ind w:right="144"/>
        <w:rPr>
          <w:rFonts w:ascii="Source Serif Pro" w:eastAsia="Source Serif Pro" w:hAnsi="Source Serif Pro" w:cs="Source Serif Pro"/>
          <w:color w:val="000000"/>
        </w:rPr>
      </w:pPr>
    </w:p>
    <w:p w14:paraId="78D8A1D5" w14:textId="29C56549" w:rsidR="00B97509" w:rsidRDefault="00B97509" w:rsidP="6C466ADB">
      <w:pPr>
        <w:widowControl w:val="0"/>
        <w:spacing w:after="86" w:line="288" w:lineRule="auto"/>
        <w:ind w:right="144"/>
        <w:rPr>
          <w:rFonts w:ascii="Source Serif Pro" w:eastAsia="Source Serif Pro" w:hAnsi="Source Serif Pro" w:cs="Source Serif Pro"/>
          <w:color w:val="000000" w:themeColor="text1"/>
        </w:rPr>
      </w:pPr>
      <w:commentRangeStart w:id="49"/>
      <w:commentRangeEnd w:id="49"/>
      <w:r>
        <w:rPr>
          <w:rStyle w:val="CommentReference"/>
        </w:rPr>
        <w:commentReference w:id="49"/>
      </w:r>
    </w:p>
    <w:p w14:paraId="14CB7392" w14:textId="4BEFBED6" w:rsidR="00B97509" w:rsidRDefault="0079466E" w:rsidP="00581E6C">
      <w:pPr>
        <w:widowControl w:val="0"/>
        <w:spacing w:after="86" w:line="288" w:lineRule="auto"/>
        <w:ind w:right="144"/>
        <w:rPr>
          <w:rFonts w:ascii="Source Serif Pro" w:eastAsia="Source Serif Pro" w:hAnsi="Source Serif Pro" w:cs="Source Serif Pro"/>
          <w:color w:val="000000"/>
        </w:rPr>
      </w:pPr>
      <w:r>
        <w:rPr>
          <w:noProof/>
        </w:rPr>
        <w:drawing>
          <wp:anchor distT="0" distB="0" distL="114300" distR="114300" simplePos="0" relativeHeight="251658241" behindDoc="0" locked="0" layoutInCell="1" allowOverlap="1" wp14:anchorId="2D524387" wp14:editId="74AF89B1">
            <wp:simplePos x="0" y="0"/>
            <wp:positionH relativeFrom="column">
              <wp:posOffset>1247775</wp:posOffset>
            </wp:positionH>
            <wp:positionV relativeFrom="paragraph">
              <wp:posOffset>86995</wp:posOffset>
            </wp:positionV>
            <wp:extent cx="3729990" cy="30861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29990" cy="3086100"/>
                    </a:xfrm>
                    <a:prstGeom prst="rect">
                      <a:avLst/>
                    </a:prstGeom>
                  </pic:spPr>
                </pic:pic>
              </a:graphicData>
            </a:graphic>
            <wp14:sizeRelH relativeFrom="margin">
              <wp14:pctWidth>0</wp14:pctWidth>
            </wp14:sizeRelH>
            <wp14:sizeRelV relativeFrom="margin">
              <wp14:pctHeight>0</wp14:pctHeight>
            </wp14:sizeRelV>
          </wp:anchor>
        </w:drawing>
      </w:r>
    </w:p>
    <w:p w14:paraId="6CB44F7A" w14:textId="5C59EF4F"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013E8A70" w14:textId="57518AE8"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6E4AC42A" w14:textId="45547B6A"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550F6A99" w14:textId="4B79484C"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06D767DA" w14:textId="10B7BA50"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737357AA" w14:textId="2AF71556"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63FA5264" w14:textId="77777777" w:rsidR="00B97509" w:rsidRDefault="00B97509" w:rsidP="00581E6C">
      <w:pPr>
        <w:widowControl w:val="0"/>
        <w:spacing w:after="86" w:line="288" w:lineRule="auto"/>
        <w:ind w:right="144"/>
        <w:rPr>
          <w:rFonts w:ascii="Source Serif Pro" w:eastAsia="Source Serif Pro" w:hAnsi="Source Serif Pro" w:cs="Source Serif Pro"/>
          <w:color w:val="000000"/>
        </w:rPr>
      </w:pPr>
    </w:p>
    <w:p w14:paraId="16D705D6" w14:textId="77777777" w:rsidR="00544175" w:rsidRDefault="00544175" w:rsidP="00581E6C">
      <w:pPr>
        <w:widowControl w:val="0"/>
        <w:spacing w:after="86" w:line="288" w:lineRule="auto"/>
        <w:ind w:right="144"/>
        <w:rPr>
          <w:rFonts w:ascii="Source Serif" w:eastAsia="Source Serif" w:hAnsi="Source Serif" w:cs="Source Serif"/>
          <w:color w:val="000000"/>
        </w:rPr>
      </w:pPr>
    </w:p>
    <w:p w14:paraId="38930694" w14:textId="7AD7272B" w:rsidR="00483506" w:rsidRDefault="00483506"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05E4324A" w14:textId="7AD7272B" w:rsidR="0079466E" w:rsidRDefault="0079466E"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p>
    <w:p w14:paraId="5F469C52" w14:textId="7AD7272B" w:rsidR="0079466E" w:rsidRDefault="0079466E"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p>
    <w:p w14:paraId="039C1393" w14:textId="7AD7272B" w:rsidR="0079466E" w:rsidRDefault="0079466E"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p>
    <w:p w14:paraId="5D27AD52" w14:textId="7AD7272B" w:rsidR="0079466E" w:rsidRDefault="0079466E"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p>
    <w:p w14:paraId="3132F455" w14:textId="7AD7272B" w:rsidR="0079466E" w:rsidRDefault="0079466E"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p>
    <w:p w14:paraId="513D3FE2" w14:textId="3916BE65" w:rsidR="00B70466"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r w:rsidRPr="65A52AF8">
        <w:rPr>
          <w:rFonts w:ascii="Source Serif" w:eastAsia="Source Serif" w:hAnsi="Source Serif" w:cs="Source Serif"/>
          <w:b/>
          <w:bCs/>
          <w:color w:val="000000" w:themeColor="text1"/>
          <w:sz w:val="28"/>
          <w:szCs w:val="28"/>
        </w:rPr>
        <w:t xml:space="preserve">Instructor Note: </w:t>
      </w:r>
    </w:p>
    <w:p w14:paraId="0C13638F" w14:textId="462E9A0F" w:rsidR="00E80350" w:rsidRPr="004F1F65"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w:hAnsi="Source Serif Pro" w:cs="Source Serif"/>
          <w:color w:val="000000" w:themeColor="text1"/>
          <w:sz w:val="26"/>
          <w:szCs w:val="26"/>
        </w:rPr>
      </w:pPr>
      <w:r w:rsidRPr="004F1F65">
        <w:rPr>
          <w:rFonts w:ascii="Source Serif Pro" w:eastAsia="Source Serif" w:hAnsi="Source Serif Pro" w:cs="Source Serif"/>
          <w:color w:val="000000" w:themeColor="text1"/>
          <w:sz w:val="26"/>
          <w:szCs w:val="26"/>
        </w:rPr>
        <w:t>This is an independent activity and students should try to figure out all the commands needed to produce the above plot and combine the different information they have learnt so far.</w:t>
      </w:r>
    </w:p>
    <w:p w14:paraId="04D9078C" w14:textId="77777777" w:rsidR="003B266D" w:rsidRPr="003B266D" w:rsidRDefault="003B266D"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sz w:val="26"/>
          <w:szCs w:val="26"/>
        </w:rPr>
      </w:pPr>
    </w:p>
    <w:p w14:paraId="414D38DC" w14:textId="38901F73" w:rsidR="00E80350" w:rsidRDefault="65A52AF8" w:rsidP="65A52AF8">
      <w:pPr>
        <w:widowControl w:val="0"/>
        <w:spacing w:after="86" w:line="288" w:lineRule="auto"/>
        <w:ind w:right="144"/>
        <w:rPr>
          <w:rFonts w:ascii="Source Serif" w:eastAsia="Source Serif" w:hAnsi="Source Serif" w:cs="Source Serif"/>
          <w:b/>
          <w:bCs/>
          <w:color w:val="000000" w:themeColor="text1"/>
          <w:sz w:val="36"/>
          <w:szCs w:val="36"/>
        </w:rPr>
      </w:pPr>
      <w:r w:rsidRPr="65A52AF8">
        <w:rPr>
          <w:rFonts w:ascii="Source Serif" w:eastAsia="Source Serif" w:hAnsi="Source Serif" w:cs="Source Serif"/>
          <w:b/>
          <w:bCs/>
          <w:color w:val="000000" w:themeColor="text1"/>
          <w:sz w:val="36"/>
          <w:szCs w:val="36"/>
        </w:rPr>
        <w:t>Topic B: Facets</w:t>
      </w:r>
    </w:p>
    <w:p w14:paraId="4A8B2710" w14:textId="5B706FE3" w:rsidR="00E80350" w:rsidRPr="00840BAC" w:rsidRDefault="00E80350" w:rsidP="65A52AF8">
      <w:pPr>
        <w:widowControl w:val="0"/>
        <w:spacing w:after="86" w:line="288" w:lineRule="auto"/>
        <w:ind w:right="144"/>
        <w:rPr>
          <w:rFonts w:ascii="Source Serif" w:eastAsia="Source Serif" w:hAnsi="Source Serif" w:cs="Source Serif"/>
          <w:b/>
          <w:bCs/>
          <w:color w:val="000000" w:themeColor="text1"/>
          <w:sz w:val="18"/>
          <w:szCs w:val="18"/>
        </w:rPr>
      </w:pP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Pr>
          <w:rFonts w:ascii="Source Serif" w:eastAsia="Source Serif" w:hAnsi="Source Serif" w:cs="Source Serif"/>
          <w:b/>
          <w:color w:val="000000"/>
          <w:sz w:val="36"/>
        </w:rPr>
        <w:tab/>
      </w:r>
      <w:r w:rsidRPr="65A52AF8">
        <w:rPr>
          <w:rFonts w:ascii="Source Serif" w:eastAsia="Source Serif" w:hAnsi="Source Serif" w:cs="Source Serif"/>
          <w:b/>
          <w:bCs/>
          <w:color w:val="000000"/>
          <w:sz w:val="18"/>
          <w:szCs w:val="18"/>
        </w:rPr>
        <w:t xml:space="preserve">Time: </w:t>
      </w:r>
      <w:r w:rsidR="00840BAC" w:rsidRPr="65A52AF8">
        <w:rPr>
          <w:rFonts w:ascii="Source Serif" w:eastAsia="Source Serif" w:hAnsi="Source Serif" w:cs="Source Serif"/>
          <w:b/>
          <w:bCs/>
          <w:color w:val="000000"/>
          <w:sz w:val="18"/>
          <w:szCs w:val="18"/>
        </w:rPr>
        <w:t>4</w:t>
      </w:r>
      <w:r w:rsidRPr="65A52AF8">
        <w:rPr>
          <w:rFonts w:ascii="Source Serif" w:eastAsia="Source Serif" w:hAnsi="Source Serif" w:cs="Source Serif"/>
          <w:b/>
          <w:bCs/>
          <w:color w:val="000000"/>
          <w:sz w:val="18"/>
          <w:szCs w:val="18"/>
        </w:rPr>
        <w:t>0 mins</w:t>
      </w:r>
    </w:p>
    <w:p w14:paraId="5766742B" w14:textId="77777777"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Calibri" w:eastAsia="Source Serif Pro,Calibri" w:hAnsi="Source Serif Pro,Calibri" w:cs="Source Serif Pro,Calibri"/>
        </w:rPr>
      </w:pPr>
      <w:r w:rsidRPr="65A52AF8">
        <w:rPr>
          <w:rFonts w:ascii="Source Serif Pro" w:eastAsia="Source Serif Pro" w:hAnsi="Source Serif Pro" w:cs="Source Serif Pro"/>
        </w:rPr>
        <w:t>In data visualization, we sometimes need to compare different groups, and look at data alongside each other for the different groups. One way of do this is to create a subplot for each group. These kinds of plots are known as Trellis displays. In ggplot2, they’re called facets. Facets divide the data by some discrete or categorical variable and displays the same type of a graph for each data subset.</w:t>
      </w:r>
    </w:p>
    <w:p w14:paraId="108369EB" w14:textId="77777777" w:rsidR="00E80350" w:rsidRPr="005749A9"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Calibri" w:eastAsia="Source Serif Pro,Calibri" w:hAnsi="Source Serif Pro,Calibri" w:cs="Source Serif Pro,Calibri"/>
        </w:rPr>
      </w:pPr>
    </w:p>
    <w:p w14:paraId="1C831D1D" w14:textId="5B7940BB"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rPr>
      </w:pPr>
      <w:r w:rsidRPr="65A52AF8">
        <w:rPr>
          <w:rFonts w:ascii="Source Serif Pro" w:eastAsia="Source Serif Pro" w:hAnsi="Source Serif Pro" w:cs="Source Serif Pro"/>
        </w:rPr>
        <w:t xml:space="preserve">Let’s look at </w:t>
      </w:r>
      <w:r w:rsidR="004F1F65">
        <w:rPr>
          <w:rFonts w:ascii="Source Serif Pro" w:eastAsia="Source Serif Pro" w:hAnsi="Source Serif Pro" w:cs="Source Serif Pro"/>
        </w:rPr>
        <w:t>“</w:t>
      </w:r>
      <w:r w:rsidRPr="65A52AF8">
        <w:rPr>
          <w:rFonts w:ascii="Source Serif Pro" w:eastAsia="Source Serif Pro" w:hAnsi="Source Serif Pro" w:cs="Source Serif Pro"/>
        </w:rPr>
        <w:t>Electricity consumption vs GDP</w:t>
      </w:r>
      <w:r w:rsidR="004F1F65">
        <w:rPr>
          <w:rFonts w:ascii="Source Serif Pro" w:eastAsia="Source Serif Pro" w:hAnsi="Source Serif Pro" w:cs="Source Serif Pro"/>
        </w:rPr>
        <w:t>”</w:t>
      </w:r>
      <w:r w:rsidRPr="65A52AF8">
        <w:rPr>
          <w:rFonts w:ascii="Source Serif Pro" w:eastAsia="Source Serif Pro" w:hAnsi="Source Serif Pro" w:cs="Source Serif Pro"/>
        </w:rPr>
        <w:t xml:space="preserve"> for different countries, which we just did in the previous activity. </w:t>
      </w:r>
    </w:p>
    <w:p w14:paraId="6D00929C" w14:textId="77777777" w:rsidR="00E80350" w:rsidRPr="005749A9"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rPr>
      </w:pPr>
    </w:p>
    <w:p w14:paraId="4A0569E6" w14:textId="77777777" w:rsidR="00E80350" w:rsidRPr="005749A9" w:rsidRDefault="6C466ADB" w:rsidP="6C466A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commentRangeStart w:id="50"/>
      <w:r w:rsidRPr="6C466ADB">
        <w:rPr>
          <w:rFonts w:ascii="Source Serif Pro" w:eastAsia="Source Serif Pro" w:hAnsi="Source Serif Pro" w:cs="Source Serif Pro"/>
          <w:color w:val="000000" w:themeColor="text1"/>
        </w:rPr>
        <w:t>Discussion: What kind of correlation did you see in that plot?</w:t>
      </w:r>
    </w:p>
    <w:p w14:paraId="4CBC86E1" w14:textId="77777777" w:rsidR="00E80350" w:rsidRPr="005749A9" w:rsidRDefault="6C466ADB" w:rsidP="6C466A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C466ADB">
        <w:rPr>
          <w:rFonts w:ascii="Source Serif Pro" w:eastAsia="Source Serif Pro" w:hAnsi="Source Serif Pro" w:cs="Source Serif Pro"/>
          <w:color w:val="000000" w:themeColor="text1"/>
        </w:rPr>
        <w:t xml:space="preserve">Answer: The Electricity consumption is higher as the GDP grows. </w:t>
      </w:r>
      <w:commentRangeEnd w:id="50"/>
      <w:r w:rsidR="65A52AF8">
        <w:rPr>
          <w:rStyle w:val="CommentReference"/>
        </w:rPr>
        <w:commentReference w:id="50"/>
      </w:r>
    </w:p>
    <w:p w14:paraId="778F35E9" w14:textId="77777777" w:rsidR="00E80350" w:rsidRPr="005749A9"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p>
    <w:p w14:paraId="4C14131F" w14:textId="77777777"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5A52AF8">
        <w:rPr>
          <w:rFonts w:ascii="Source Serif Pro" w:eastAsia="Source Serif Pro" w:hAnsi="Source Serif Pro" w:cs="Source Serif Pro"/>
          <w:color w:val="000000" w:themeColor="text1"/>
        </w:rPr>
        <w:t>Discussion: But we don’t know which Country has the highest GDP or Electricity consumption.  Let’s split the data now.</w:t>
      </w:r>
    </w:p>
    <w:p w14:paraId="392E6042" w14:textId="77777777" w:rsidR="00E80350" w:rsidRPr="005749A9"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p>
    <w:p w14:paraId="432F8F34" w14:textId="77777777"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5A52AF8">
        <w:rPr>
          <w:rFonts w:ascii="Source Serif Pro" w:eastAsia="Source Serif Pro" w:hAnsi="Source Serif Pro" w:cs="Source Serif Pro"/>
          <w:b/>
          <w:bCs/>
          <w:color w:val="000000" w:themeColor="text1"/>
          <w:sz w:val="26"/>
          <w:szCs w:val="26"/>
        </w:rPr>
        <w:t>Exercise:</w:t>
      </w:r>
      <w:r w:rsidRPr="65A52AF8">
        <w:rPr>
          <w:rFonts w:ascii="Source Serif Pro" w:eastAsia="Source Serif Pro" w:hAnsi="Source Serif Pro" w:cs="Source Serif Pro"/>
          <w:color w:val="000000" w:themeColor="text1"/>
        </w:rPr>
        <w:t xml:space="preserve"> Using facets to split data</w:t>
      </w:r>
    </w:p>
    <w:p w14:paraId="1295A5D2" w14:textId="77777777"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b/>
          <w:bCs/>
          <w:color w:val="000000" w:themeColor="text1"/>
        </w:rPr>
      </w:pPr>
      <w:r w:rsidRPr="65A52AF8">
        <w:rPr>
          <w:rFonts w:ascii="Source Serif Pro" w:eastAsia="Source Serif Pro" w:hAnsi="Source Serif Pro" w:cs="Source Serif Pro"/>
          <w:b/>
          <w:bCs/>
          <w:color w:val="000000" w:themeColor="text1"/>
        </w:rPr>
        <w:t xml:space="preserve">Aim: </w:t>
      </w:r>
    </w:p>
    <w:p w14:paraId="12071A4C" w14:textId="77777777"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rPr>
      </w:pPr>
      <w:r w:rsidRPr="65A52AF8">
        <w:rPr>
          <w:rFonts w:ascii="Source Serif Pro" w:eastAsia="Source Serif Pro" w:hAnsi="Source Serif Pro" w:cs="Source Serif Pro"/>
        </w:rPr>
        <w:t>To plot subsets of the data as separate subplots</w:t>
      </w:r>
    </w:p>
    <w:p w14:paraId="35888125" w14:textId="77777777"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b/>
          <w:bCs/>
          <w:color w:val="000000" w:themeColor="text1"/>
          <w:sz w:val="24"/>
          <w:szCs w:val="24"/>
        </w:rPr>
      </w:pPr>
      <w:r w:rsidRPr="65A52AF8">
        <w:rPr>
          <w:rFonts w:ascii="Source Serif Pro" w:eastAsia="Source Serif Pro" w:hAnsi="Source Serif Pro" w:cs="Source Serif Pro"/>
          <w:b/>
          <w:bCs/>
          <w:color w:val="000000" w:themeColor="text1"/>
          <w:sz w:val="24"/>
          <w:szCs w:val="24"/>
        </w:rPr>
        <w:t>Steps for completion:</w:t>
      </w:r>
    </w:p>
    <w:p w14:paraId="120D57F8" w14:textId="5C8FC19E" w:rsidR="00230615" w:rsidRPr="00C8615A" w:rsidRDefault="65A52AF8" w:rsidP="00230615">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5A52AF8">
        <w:rPr>
          <w:rFonts w:ascii="Source Serif Pro" w:eastAsia="Source Serif Pro" w:hAnsi="Source Serif Pro" w:cs="Source Serif Pro"/>
          <w:color w:val="000000" w:themeColor="text1"/>
        </w:rPr>
        <w:t xml:space="preserve"> Use </w:t>
      </w:r>
      <w:proofErr w:type="gramStart"/>
      <w:r w:rsidRPr="65A52AF8">
        <w:rPr>
          <w:rFonts w:ascii="Source Serif Pro" w:eastAsia="Source Serif Pro" w:hAnsi="Source Serif Pro" w:cs="Source Serif Pro"/>
          <w:color w:val="000000" w:themeColor="text1"/>
        </w:rPr>
        <w:t>dataset  “</w:t>
      </w:r>
      <w:proofErr w:type="gramEnd"/>
      <w:r w:rsidRPr="65A52AF8">
        <w:rPr>
          <w:rFonts w:ascii="Source Serif Pro" w:eastAsia="Source Serif Pro" w:hAnsi="Source Serif Pro" w:cs="Source Serif Pro"/>
          <w:color w:val="000000" w:themeColor="text1"/>
        </w:rPr>
        <w:t>gapminder.csv”</w:t>
      </w:r>
    </w:p>
    <w:p w14:paraId="1203A07F" w14:textId="7F1A15F5" w:rsidR="00C8615A" w:rsidRDefault="00C8615A" w:rsidP="00230615">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Pr>
          <w:rFonts w:ascii="Source Serif Pro,Source Serif" w:eastAsia="Source Serif Pro,Source Serif" w:hAnsi="Source Serif Pro,Source Serif" w:cs="Source Serif Pro,Source Serif"/>
          <w:color w:val="000000" w:themeColor="text1"/>
        </w:rPr>
        <w:t xml:space="preserve">Make a scatter plot of Electricity_consumption_per_capita vs </w:t>
      </w:r>
      <w:proofErr w:type="spellStart"/>
      <w:r>
        <w:rPr>
          <w:rFonts w:ascii="Source Serif Pro,Source Serif" w:eastAsia="Source Serif Pro,Source Serif" w:hAnsi="Source Serif Pro,Source Serif" w:cs="Source Serif Pro,Source Serif"/>
          <w:color w:val="000000" w:themeColor="text1"/>
        </w:rPr>
        <w:t>GDP_per_capita</w:t>
      </w:r>
      <w:proofErr w:type="spellEnd"/>
      <w:r>
        <w:rPr>
          <w:rFonts w:ascii="Source Serif Pro,Source Serif" w:eastAsia="Source Serif Pro,Source Serif" w:hAnsi="Source Serif Pro,Source Serif" w:cs="Source Serif Pro,Source Serif"/>
          <w:color w:val="000000" w:themeColor="text1"/>
        </w:rPr>
        <w:t>.</w:t>
      </w:r>
    </w:p>
    <w:p w14:paraId="13BD0CDA" w14:textId="4807C639" w:rsidR="00DB7A4A" w:rsidRPr="005749A9" w:rsidRDefault="00DB7A4A" w:rsidP="00DB7A4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r>
        <w:rPr>
          <w:rFonts w:ascii="Source Serif Pro" w:eastAsia="Source Serif Pro" w:hAnsi="Source Serif Pro" w:cs="Source Serif Pro"/>
          <w:color w:val="000000" w:themeColor="text1"/>
        </w:rPr>
        <w:tab/>
      </w:r>
      <w:r w:rsidRPr="5A17CC56">
        <w:rPr>
          <w:rFonts w:ascii="Source Serif Pro" w:eastAsia="Source Serif Pro" w:hAnsi="Source Serif Pro" w:cs="Source Serif Pro"/>
          <w:color w:val="000000" w:themeColor="text1"/>
        </w:rPr>
        <w:t xml:space="preserve">p &lt;- ggplot (df, aes (x=gdp_per_capita, y=Electricity_consumption_per_capita)) + </w:t>
      </w:r>
    </w:p>
    <w:p w14:paraId="56A2BA72" w14:textId="77777777" w:rsidR="00DB7A4A" w:rsidRPr="005749A9" w:rsidRDefault="00DB7A4A" w:rsidP="00DB7A4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r>
        <w:rPr>
          <w:rFonts w:ascii="Source Serif Pro" w:eastAsia="Source Serif Pro" w:hAnsi="Source Serif Pro" w:cs="Source Serif Pro"/>
          <w:color w:val="000000" w:themeColor="text1"/>
        </w:rPr>
        <w:tab/>
      </w:r>
      <w:r w:rsidRPr="5A17CC56">
        <w:rPr>
          <w:rFonts w:ascii="Source Serif Pro" w:eastAsia="Source Serif Pro" w:hAnsi="Source Serif Pro" w:cs="Source Serif Pro"/>
          <w:color w:val="000000" w:themeColor="text1"/>
        </w:rPr>
        <w:t>geom_point (</w:t>
      </w:r>
      <w:r w:rsidRPr="5A17CC56">
        <w:rPr>
          <w:rFonts w:ascii="Source Serif Pro,Source Serif" w:eastAsia="Source Serif Pro,Source Serif" w:hAnsi="Source Serif Pro,Source Serif" w:cs="Source Serif Pro,Source Serif"/>
          <w:color w:val="000000" w:themeColor="text1"/>
        </w:rPr>
        <w:t>)</w:t>
      </w:r>
    </w:p>
    <w:p w14:paraId="26C94DDE" w14:textId="77777777" w:rsidR="00DB7A4A" w:rsidRPr="00230615" w:rsidRDefault="00DB7A4A" w:rsidP="00DB7A4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p>
    <w:p w14:paraId="6764B247" w14:textId="09FCB765" w:rsidR="00DB7A4A" w:rsidRPr="00300FD1" w:rsidRDefault="5A17CC56" w:rsidP="00C526ED">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00DB7A4A">
        <w:rPr>
          <w:rFonts w:ascii="Source Serif Pro" w:eastAsia="Source Serif Pro" w:hAnsi="Source Serif Pro" w:cs="Source Serif Pro"/>
        </w:rPr>
        <w:t xml:space="preserve"> </w:t>
      </w:r>
      <w:r w:rsidR="00711C24" w:rsidRPr="00DB7A4A">
        <w:rPr>
          <w:rFonts w:ascii="Source Serif Pro" w:eastAsia="Source Serif Pro" w:hAnsi="Source Serif Pro" w:cs="Source Serif Pro"/>
        </w:rPr>
        <w:t>U</w:t>
      </w:r>
      <w:r w:rsidRPr="00DB7A4A">
        <w:rPr>
          <w:rFonts w:ascii="Source Serif Pro" w:eastAsia="Source Serif Pro" w:hAnsi="Source Serif Pro" w:cs="Source Serif Pro"/>
        </w:rPr>
        <w:t>se facet_grid ()</w:t>
      </w:r>
      <w:r w:rsidR="00DB7A4A" w:rsidRPr="00DB7A4A">
        <w:rPr>
          <w:rFonts w:ascii="Source Serif Pro" w:eastAsia="Source Serif Pro" w:hAnsi="Source Serif Pro" w:cs="Source Serif Pro"/>
        </w:rPr>
        <w:t xml:space="preserve"> </w:t>
      </w:r>
      <w:r w:rsidRPr="00DB7A4A">
        <w:rPr>
          <w:rFonts w:ascii="Source Serif Pro" w:eastAsia="Source Serif Pro" w:hAnsi="Source Serif Pro" w:cs="Source Serif Pro"/>
        </w:rPr>
        <w:t>and specify the variables on which to split</w:t>
      </w:r>
      <w:r w:rsidR="00C8615A" w:rsidRPr="00DB7A4A">
        <w:rPr>
          <w:rFonts w:ascii="Source Serif Pro" w:eastAsia="Source Serif Pro" w:hAnsi="Source Serif Pro" w:cs="Source Serif Pro"/>
        </w:rPr>
        <w:t>.</w:t>
      </w:r>
      <w:r w:rsidR="00DB7A4A" w:rsidRPr="00DB7A4A">
        <w:rPr>
          <w:rFonts w:ascii="Source Serif Pro" w:eastAsia="Source Serif Pro" w:hAnsi="Source Serif Pro" w:cs="Source Serif Pro"/>
        </w:rPr>
        <w:t xml:space="preserve"> </w:t>
      </w:r>
      <w:r w:rsidR="65A52AF8" w:rsidRPr="00DB7A4A">
        <w:rPr>
          <w:rFonts w:ascii="Source Serif Pro" w:eastAsia="Source Serif Pro" w:hAnsi="Source Serif Pro" w:cs="Source Serif Pro"/>
          <w:color w:val="000000" w:themeColor="text1"/>
        </w:rPr>
        <w:t>We have to plot Electricity Consumption vs GDP for each country separately. So, our split variable is “Country”.</w:t>
      </w:r>
    </w:p>
    <w:p w14:paraId="3F1465D9" w14:textId="054BB3B5" w:rsidR="00300FD1" w:rsidRDefault="00300FD1" w:rsidP="00300FD1">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 w:eastAsia="Source Serif Pro" w:hAnsi="Source Serif Pro" w:cs="Source Serif Pro"/>
        </w:rPr>
      </w:pPr>
      <w:r w:rsidRPr="00300FD1">
        <w:rPr>
          <w:rFonts w:ascii="Source Serif Pro" w:eastAsia="Source Serif Pro" w:hAnsi="Source Serif Pro" w:cs="Source Serif Pro"/>
        </w:rPr>
        <w:t>p + facet_</w:t>
      </w:r>
      <w:proofErr w:type="gramStart"/>
      <w:r w:rsidRPr="00300FD1">
        <w:rPr>
          <w:rFonts w:ascii="Source Serif Pro" w:eastAsia="Source Serif Pro" w:hAnsi="Source Serif Pro" w:cs="Source Serif Pro"/>
        </w:rPr>
        <w:t>grid(</w:t>
      </w:r>
      <w:proofErr w:type="gramEnd"/>
      <w:r w:rsidRPr="00300FD1">
        <w:rPr>
          <w:rFonts w:ascii="Source Serif Pro" w:eastAsia="Source Serif Pro" w:hAnsi="Source Serif Pro" w:cs="Source Serif Pro"/>
        </w:rPr>
        <w:t xml:space="preserve">Country ~ .) </w:t>
      </w:r>
    </w:p>
    <w:p w14:paraId="11104C76" w14:textId="4439DDC1" w:rsidR="00300FD1" w:rsidRPr="00300FD1" w:rsidRDefault="00300FD1" w:rsidP="00300FD1">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r>
        <w:rPr>
          <w:noProof/>
        </w:rPr>
        <w:drawing>
          <wp:anchor distT="0" distB="0" distL="114300" distR="114300" simplePos="0" relativeHeight="251658244" behindDoc="1" locked="0" layoutInCell="1" allowOverlap="1" wp14:anchorId="40F0B88B" wp14:editId="230DD6B2">
            <wp:simplePos x="0" y="0"/>
            <wp:positionH relativeFrom="column">
              <wp:posOffset>1333500</wp:posOffset>
            </wp:positionH>
            <wp:positionV relativeFrom="paragraph">
              <wp:posOffset>262255</wp:posOffset>
            </wp:positionV>
            <wp:extent cx="4048125" cy="33477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48125" cy="3347720"/>
                    </a:xfrm>
                    <a:prstGeom prst="rect">
                      <a:avLst/>
                    </a:prstGeom>
                  </pic:spPr>
                </pic:pic>
              </a:graphicData>
            </a:graphic>
            <wp14:sizeRelH relativeFrom="margin">
              <wp14:pctWidth>0</wp14:pctWidth>
            </wp14:sizeRelH>
            <wp14:sizeRelV relativeFrom="margin">
              <wp14:pctHeight>0</wp14:pctHeight>
            </wp14:sizeRelV>
          </wp:anchor>
        </w:drawing>
      </w:r>
    </w:p>
    <w:p w14:paraId="17E25B4D" w14:textId="3CF1FA0F" w:rsidR="00300FD1" w:rsidRPr="00300FD1" w:rsidRDefault="00300FD1" w:rsidP="00300FD1">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p>
    <w:p w14:paraId="30561C64" w14:textId="67ED883D" w:rsidR="00DB7A4A" w:rsidRPr="00300FD1" w:rsidRDefault="00300FD1" w:rsidP="00C526ED">
      <w:pPr>
        <w:pStyle w:val="ListParagraph"/>
        <w:numPr>
          <w:ilvl w:val="0"/>
          <w:numId w:val="1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Pr>
          <w:rFonts w:ascii="Source Serif Pro" w:eastAsia="Source Serif Pro" w:hAnsi="Source Serif Pro" w:cs="Source Serif Pro"/>
        </w:rPr>
        <w:t xml:space="preserve">One can also arrange the panels </w:t>
      </w:r>
      <w:r w:rsidR="00DB7A4A">
        <w:rPr>
          <w:rFonts w:ascii="Source Serif Pro" w:eastAsia="Source Serif Pro" w:hAnsi="Source Serif Pro" w:cs="Source Serif Pro"/>
        </w:rPr>
        <w:t>vertically.</w:t>
      </w:r>
    </w:p>
    <w:p w14:paraId="1E907B95" w14:textId="1205FCB4" w:rsidR="00300FD1" w:rsidRPr="00DB7A4A" w:rsidRDefault="00300FD1" w:rsidP="00300FD1">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r w:rsidRPr="00300FD1">
        <w:rPr>
          <w:rFonts w:ascii="Source Serif Pro,Source Serif" w:eastAsia="Source Serif Pro,Source Serif" w:hAnsi="Source Serif Pro,Source Serif" w:cs="Source Serif Pro,Source Serif"/>
          <w:color w:val="000000" w:themeColor="text1"/>
        </w:rPr>
        <w:t>p + facet_grid</w:t>
      </w:r>
      <w:r w:rsidR="006F7EBE">
        <w:rPr>
          <w:rFonts w:ascii="Source Serif Pro,Source Serif" w:eastAsia="Source Serif Pro,Source Serif" w:hAnsi="Source Serif Pro,Source Serif" w:cs="Source Serif Pro,Source Serif"/>
          <w:color w:val="000000" w:themeColor="text1"/>
        </w:rPr>
        <w:t xml:space="preserve"> </w:t>
      </w:r>
      <w:r w:rsidRPr="00300FD1">
        <w:rPr>
          <w:rFonts w:ascii="Source Serif Pro,Source Serif" w:eastAsia="Source Serif Pro,Source Serif" w:hAnsi="Source Serif Pro,Source Serif" w:cs="Source Serif Pro,Source Serif"/>
          <w:color w:val="000000" w:themeColor="text1"/>
        </w:rPr>
        <w:t xml:space="preserve">(. ~ Country) </w:t>
      </w:r>
    </w:p>
    <w:p w14:paraId="102F5968" w14:textId="3FC55F90" w:rsidR="00DB7A4A" w:rsidRDefault="00DB7A4A" w:rsidP="00C8615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t xml:space="preserve"> </w:t>
      </w:r>
    </w:p>
    <w:p w14:paraId="4DB41B47" w14:textId="61602E5E" w:rsidR="00DB7A4A" w:rsidRPr="00DB7A4A" w:rsidRDefault="00DB7A4A" w:rsidP="00C8615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 w:eastAsia="Source Serif Pro" w:hAnsi="Source Serif Pro" w:cs="Source Serif Pro"/>
          <w:color w:val="000000" w:themeColor="text1"/>
        </w:rPr>
      </w:pPr>
    </w:p>
    <w:p w14:paraId="12E413EB" w14:textId="7DB1E511" w:rsidR="00E80350" w:rsidRPr="005749A9" w:rsidRDefault="00DB7A4A" w:rsidP="00DB7A4A">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Source Serif Pro,Source Serif" w:eastAsia="Source Serif Pro,Source Serif" w:hAnsi="Source Serif Pro,Source Serif" w:cs="Source Serif Pro,Source Serif"/>
          <w:color w:val="000000" w:themeColor="text1"/>
        </w:rPr>
      </w:pPr>
      <w:r>
        <w:rPr>
          <w:rFonts w:ascii="Source Serif Pro" w:eastAsia="Source Serif Pro" w:hAnsi="Source Serif Pro" w:cs="Source Serif Pro"/>
          <w:color w:val="000000" w:themeColor="text1"/>
        </w:rPr>
        <w:tab/>
      </w:r>
      <w:r w:rsidR="5A17CC56" w:rsidRPr="5A17CC56">
        <w:rPr>
          <w:rFonts w:ascii="Source Serif Pro" w:eastAsia="Source Serif Pro" w:hAnsi="Source Serif Pro" w:cs="Source Serif Pro"/>
          <w:color w:val="000000" w:themeColor="text1"/>
        </w:rPr>
        <w:t xml:space="preserve">   </w:t>
      </w:r>
    </w:p>
    <w:p w14:paraId="52DCDC69" w14:textId="5539022A"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7E009144" w14:textId="78ACEE9F"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76D1D7D5" w14:textId="14728710"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6B520993" w14:textId="4D1428A4"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45464EB4" w14:textId="402B425D" w:rsidR="00E80350" w:rsidRDefault="007A4E22"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r>
        <w:rPr>
          <w:noProof/>
        </w:rPr>
        <w:drawing>
          <wp:anchor distT="0" distB="0" distL="114300" distR="114300" simplePos="0" relativeHeight="251658243" behindDoc="0" locked="0" layoutInCell="1" allowOverlap="1" wp14:anchorId="73CE79BB" wp14:editId="62357107">
            <wp:simplePos x="0" y="0"/>
            <wp:positionH relativeFrom="column">
              <wp:posOffset>868045</wp:posOffset>
            </wp:positionH>
            <wp:positionV relativeFrom="paragraph">
              <wp:posOffset>-507365</wp:posOffset>
            </wp:positionV>
            <wp:extent cx="4400223" cy="29337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0223" cy="2933700"/>
                    </a:xfrm>
                    <a:prstGeom prst="rect">
                      <a:avLst/>
                    </a:prstGeom>
                  </pic:spPr>
                </pic:pic>
              </a:graphicData>
            </a:graphic>
            <wp14:sizeRelH relativeFrom="margin">
              <wp14:pctWidth>0</wp14:pctWidth>
            </wp14:sizeRelH>
            <wp14:sizeRelV relativeFrom="margin">
              <wp14:pctHeight>0</wp14:pctHeight>
            </wp14:sizeRelV>
          </wp:anchor>
        </w:drawing>
      </w:r>
    </w:p>
    <w:p w14:paraId="3546246F" w14:textId="3C38E015"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5EF09661" w14:textId="0DDA598E"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4EC60232" w14:textId="7ED53815"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1D4F14C7" w14:textId="501EA17A"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7DDCDD3F" w14:textId="003F961B"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1D20BA9E" w14:textId="19BD864B"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0BA3F547" w14:textId="2B17856B"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2C0548E9" w14:textId="42A0852F"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61CADB40" w14:textId="32D63ABB"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3E4A0077" w14:textId="5DAAA574"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3800A362" w14:textId="07381FB9"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0B88AB64" w14:textId="57294204"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4477E7C7" w14:textId="3ECB9AA9" w:rsidR="00DB7A4A" w:rsidRDefault="00DB7A4A"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27C86B9E" w14:textId="77777777" w:rsidR="00C7311F" w:rsidRPr="00444528" w:rsidRDefault="00C7311F" w:rsidP="00C7311F">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Go to https://goo.gl/RheL2G to access the code.</w:t>
      </w:r>
    </w:p>
    <w:p w14:paraId="23F92335" w14:textId="77777777" w:rsidR="00C7311F" w:rsidRPr="007A4E22" w:rsidRDefault="00C7311F"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681C20E0" w14:textId="19D400AF" w:rsidR="00E80350" w:rsidRDefault="5A17CC56"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5A17CC56">
        <w:rPr>
          <w:b/>
          <w:bCs/>
          <w:sz w:val="28"/>
          <w:szCs w:val="28"/>
        </w:rPr>
        <w:t>Discussion:</w:t>
      </w:r>
      <w:r>
        <w:t xml:space="preserve"> Another </w:t>
      </w:r>
      <w:r w:rsidR="00940BA5">
        <w:t>similar command which can be used is</w:t>
      </w:r>
      <w:r>
        <w:t xml:space="preserve"> facet_wrap (). With facet_wrap (), the subplots are laid out horizontally and wrap around, like words on a page. The plot would look like this wi</w:t>
      </w:r>
      <w:r w:rsidR="00D26422">
        <w:t xml:space="preserve">th </w:t>
      </w:r>
      <w:r>
        <w:t>facet_wrap ()</w:t>
      </w:r>
    </w:p>
    <w:p w14:paraId="1A2626A4" w14:textId="77777777"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4A51F52" w14:textId="14C98B3F" w:rsidR="00E80350" w:rsidRDefault="00BF5E9F"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Pr>
          <w:noProof/>
        </w:rPr>
        <w:drawing>
          <wp:anchor distT="0" distB="0" distL="114300" distR="114300" simplePos="0" relativeHeight="251658251" behindDoc="0" locked="0" layoutInCell="1" allowOverlap="1" wp14:anchorId="2FA629A0" wp14:editId="5E170410">
            <wp:simplePos x="0" y="0"/>
            <wp:positionH relativeFrom="column">
              <wp:posOffset>723900</wp:posOffset>
            </wp:positionH>
            <wp:positionV relativeFrom="paragraph">
              <wp:posOffset>117475</wp:posOffset>
            </wp:positionV>
            <wp:extent cx="4780521" cy="3954145"/>
            <wp:effectExtent l="0" t="0" r="1270"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80521" cy="3954145"/>
                    </a:xfrm>
                    <a:prstGeom prst="rect">
                      <a:avLst/>
                    </a:prstGeom>
                  </pic:spPr>
                </pic:pic>
              </a:graphicData>
            </a:graphic>
          </wp:anchor>
        </w:drawing>
      </w:r>
    </w:p>
    <w:p w14:paraId="0DAF5A0B" w14:textId="77777777"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B1E15E4" w14:textId="77777777"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6C3A80A6" w14:textId="77777777"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B6662AF" w14:textId="4C7379E0"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41E48926" w14:textId="054CAD29"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76E4BC5" w14:textId="6DA258F2"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5D5DC405" w14:textId="4F64A55E"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7135CC9B" w14:textId="69E1C182"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37F73984" w14:textId="77777777" w:rsidR="00E80350"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F7874BB"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4612FA1B"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008E23AB"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26481072"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14EF7F2A"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46150982"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0A610FA6"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0C4C886D" w14:textId="77777777" w:rsidR="00BF5E9F" w:rsidRDefault="00BF5E9F"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6D1878E3" w14:textId="55C5117C" w:rsidR="006E5C78" w:rsidRDefault="006E5C78"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043CACD3" w14:textId="77777777" w:rsidR="001411E1" w:rsidRDefault="001411E1"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rPr>
      </w:pPr>
    </w:p>
    <w:p w14:paraId="35E92625" w14:textId="56D98F6F" w:rsidR="006E5C78" w:rsidRPr="006E5C78" w:rsidRDefault="006E5C78"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 w:eastAsia="Source Serif Pro" w:hAnsi="Source Serif Pro" w:cs="Source Serif Pro"/>
          <w:color w:val="000000" w:themeColor="text1"/>
          <w:sz w:val="28"/>
          <w:szCs w:val="28"/>
        </w:rPr>
      </w:pPr>
      <w:r w:rsidRPr="0FF06C72">
        <w:rPr>
          <w:rFonts w:ascii="Source Serif Pro" w:eastAsia="Source Serif Pro" w:hAnsi="Source Serif Pro" w:cs="Source Serif Pro"/>
          <w:color w:val="000000" w:themeColor="text1"/>
          <w:sz w:val="28"/>
          <w:szCs w:val="28"/>
        </w:rPr>
        <w:t>Discussion:</w:t>
      </w:r>
    </w:p>
    <w:p w14:paraId="674FD60A" w14:textId="7690ECAB" w:rsidR="00E80350" w:rsidRPr="005749A9" w:rsidRDefault="5A17CC56"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5A17CC56">
        <w:rPr>
          <w:rFonts w:ascii="Source Serif Pro" w:eastAsia="Source Serif Pro" w:hAnsi="Source Serif Pro" w:cs="Source Serif Pro"/>
          <w:color w:val="000000" w:themeColor="text1"/>
        </w:rPr>
        <w:t xml:space="preserve">What does one notice about the trend?  </w:t>
      </w:r>
    </w:p>
    <w:p w14:paraId="7CD32A33" w14:textId="77777777" w:rsidR="00E80350" w:rsidRPr="005749A9" w:rsidRDefault="00E8035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p>
    <w:p w14:paraId="4C06EE4C" w14:textId="48F02514" w:rsidR="00E80350" w:rsidRPr="005749A9" w:rsidRDefault="65A52AF8" w:rsidP="65A52AF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5A52AF8">
        <w:rPr>
          <w:rFonts w:ascii="Source Serif Pro" w:eastAsia="Source Serif Pro" w:hAnsi="Source Serif Pro" w:cs="Source Serif Pro"/>
          <w:b/>
          <w:bCs/>
          <w:color w:val="000000" w:themeColor="text1"/>
          <w:sz w:val="24"/>
          <w:szCs w:val="24"/>
        </w:rPr>
        <w:t>Answer:</w:t>
      </w:r>
      <w:r w:rsidRPr="65A52AF8">
        <w:rPr>
          <w:rFonts w:ascii="Source Serif Pro" w:eastAsia="Source Serif Pro" w:hAnsi="Source Serif Pro" w:cs="Source Serif Pro"/>
          <w:color w:val="000000" w:themeColor="text1"/>
        </w:rPr>
        <w:t xml:space="preserve"> The Electricity consumption is higher as the GDP grows for all countries, but now we can see that the electricity consumption is highest for United States. We also see that the growth is different for different countries and one can look at more details if </w:t>
      </w:r>
      <w:r w:rsidR="008139B1">
        <w:rPr>
          <w:rFonts w:ascii="Source Serif Pro" w:eastAsia="Source Serif Pro" w:hAnsi="Source Serif Pro" w:cs="Source Serif Pro"/>
          <w:color w:val="000000" w:themeColor="text1"/>
        </w:rPr>
        <w:t>needed</w:t>
      </w:r>
      <w:r w:rsidRPr="65A52AF8">
        <w:rPr>
          <w:rFonts w:ascii="Source Serif Pro" w:eastAsia="Source Serif Pro" w:hAnsi="Source Serif Pro" w:cs="Source Serif Pro"/>
          <w:color w:val="000000" w:themeColor="text1"/>
        </w:rPr>
        <w:t>.</w:t>
      </w:r>
    </w:p>
    <w:p w14:paraId="3FD1C0A3" w14:textId="19AA3D0C" w:rsidR="000C3093" w:rsidRDefault="000C3093" w:rsidP="007D6E9E">
      <w:pPr>
        <w:widowControl w:val="0"/>
        <w:spacing w:after="43" w:line="288" w:lineRule="auto"/>
        <w:ind w:left="360" w:right="180"/>
        <w:rPr>
          <w:rFonts w:ascii="Source Serif Pro" w:eastAsia="Source Serif Pro" w:hAnsi="Source Serif Pro" w:cs="Source Serif Pro"/>
          <w:b/>
          <w:color w:val="000000"/>
          <w:sz w:val="30"/>
        </w:rPr>
      </w:pPr>
    </w:p>
    <w:p w14:paraId="32F4BBCB" w14:textId="00339295" w:rsidR="001634C0" w:rsidRPr="006F2425" w:rsidRDefault="65A52AF8" w:rsidP="65A52AF8">
      <w:pPr>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rPr>
        <w:t xml:space="preserve">Activity B: </w:t>
      </w:r>
      <w:r w:rsidRPr="65A52AF8">
        <w:rPr>
          <w:rFonts w:ascii="Source Serif Pro" w:eastAsia="Source Serif Pro" w:hAnsi="Source Serif Pro" w:cs="Source Serif Pro"/>
          <w:color w:val="000000" w:themeColor="text1"/>
        </w:rPr>
        <w:t>Using faceting to understand data</w:t>
      </w:r>
    </w:p>
    <w:p w14:paraId="11372B6A" w14:textId="75F9E46D" w:rsidR="00481565" w:rsidRPr="006F2425" w:rsidRDefault="65A52AF8" w:rsidP="65A52AF8">
      <w:pPr>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rPr>
        <w:t xml:space="preserve">Scenario: </w:t>
      </w:r>
      <w:r w:rsidRPr="65A52AF8">
        <w:rPr>
          <w:rFonts w:ascii="Source Serif Pro" w:eastAsia="Source Serif Pro" w:hAnsi="Source Serif Pro" w:cs="Source Serif Pro"/>
          <w:color w:val="000000" w:themeColor="text1"/>
        </w:rPr>
        <w:t xml:space="preserve">You want to look at the distribution of loan amount for different credit grades. </w:t>
      </w:r>
    </w:p>
    <w:p w14:paraId="2B19341F" w14:textId="63E2DCA2" w:rsidR="006D2B8A" w:rsidRPr="006F2425" w:rsidRDefault="65A52AF8" w:rsidP="65A52AF8">
      <w:pPr>
        <w:widowControl w:val="0"/>
        <w:spacing w:after="43" w:line="288" w:lineRule="auto"/>
        <w:ind w:left="360" w:right="180"/>
        <w:rPr>
          <w:rFonts w:ascii="Source Serif Pro" w:eastAsia="Source Serif Pro" w:hAnsi="Source Serif Pro" w:cs="Source Serif Pro"/>
          <w:b/>
          <w:bCs/>
          <w:color w:val="000000" w:themeColor="text1"/>
        </w:rPr>
      </w:pPr>
      <w:r w:rsidRPr="65A52AF8">
        <w:rPr>
          <w:rFonts w:ascii="Source Serif Pro" w:eastAsia="Source Serif Pro" w:hAnsi="Source Serif Pro" w:cs="Source Serif Pro"/>
          <w:b/>
          <w:bCs/>
          <w:color w:val="000000" w:themeColor="text1"/>
        </w:rPr>
        <w:t xml:space="preserve">Aim: </w:t>
      </w:r>
    </w:p>
    <w:p w14:paraId="6961F9BC" w14:textId="09B91D88" w:rsidR="006D2B8A" w:rsidRPr="006F2425" w:rsidRDefault="65A52AF8" w:rsidP="65A52AF8">
      <w:pPr>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To plot the loan amount for different credit grades using faceting.</w:t>
      </w:r>
    </w:p>
    <w:p w14:paraId="1DAEA993" w14:textId="4CE76638" w:rsidR="00481565" w:rsidRPr="006F2425" w:rsidRDefault="65A52AF8" w:rsidP="65A52AF8">
      <w:pPr>
        <w:widowControl w:val="0"/>
        <w:spacing w:after="43" w:line="288" w:lineRule="auto"/>
        <w:ind w:left="360" w:right="180"/>
        <w:rPr>
          <w:rFonts w:ascii="Source Serif Pro" w:eastAsia="Source Serif Pro" w:hAnsi="Source Serif Pro" w:cs="Source Serif Pro"/>
          <w:b/>
          <w:bCs/>
          <w:color w:val="000000" w:themeColor="text1"/>
        </w:rPr>
      </w:pPr>
      <w:r w:rsidRPr="65A52AF8">
        <w:rPr>
          <w:rFonts w:ascii="Source Serif Pro" w:eastAsia="Source Serif Pro" w:hAnsi="Source Serif Pro" w:cs="Source Serif Pro"/>
          <w:b/>
          <w:bCs/>
          <w:color w:val="000000" w:themeColor="text1"/>
        </w:rPr>
        <w:t>Steps for Completion:</w:t>
      </w:r>
    </w:p>
    <w:p w14:paraId="64494C2E" w14:textId="0C7C613F" w:rsidR="00C10DA6" w:rsidRPr="006F2425" w:rsidRDefault="65A52AF8" w:rsidP="65A52AF8">
      <w:pPr>
        <w:pStyle w:val="ListParagraph"/>
        <w:widowControl w:val="0"/>
        <w:numPr>
          <w:ilvl w:val="0"/>
          <w:numId w:val="23"/>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Use the loan data and plot a histogram (use fill color = “cadetblue4” and bins=10)</w:t>
      </w:r>
    </w:p>
    <w:p w14:paraId="72C9A08A" w14:textId="09C0AE93" w:rsidR="00E7506E" w:rsidRDefault="5A17CC56" w:rsidP="5A17CC56">
      <w:pPr>
        <w:pStyle w:val="ListParagraph"/>
        <w:widowControl w:val="0"/>
        <w:numPr>
          <w:ilvl w:val="0"/>
          <w:numId w:val="23"/>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Use facet_wrap to plot it for the different credit grades.</w:t>
      </w:r>
    </w:p>
    <w:p w14:paraId="3FF5E963" w14:textId="09C9AB00"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18B1E583" w14:textId="7BBE8324"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56B9F0E4" w14:textId="5126662D"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r>
        <w:rPr>
          <w:noProof/>
        </w:rPr>
        <w:drawing>
          <wp:anchor distT="0" distB="0" distL="114300" distR="114300" simplePos="0" relativeHeight="251658268" behindDoc="0" locked="0" layoutInCell="1" allowOverlap="1" wp14:anchorId="4B5E2B3F" wp14:editId="250C60F8">
            <wp:simplePos x="0" y="0"/>
            <wp:positionH relativeFrom="column">
              <wp:posOffset>1104900</wp:posOffset>
            </wp:positionH>
            <wp:positionV relativeFrom="paragraph">
              <wp:posOffset>-130810</wp:posOffset>
            </wp:positionV>
            <wp:extent cx="4711484" cy="2547524"/>
            <wp:effectExtent l="0" t="0" r="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11484" cy="2547524"/>
                    </a:xfrm>
                    <a:prstGeom prst="rect">
                      <a:avLst/>
                    </a:prstGeom>
                  </pic:spPr>
                </pic:pic>
              </a:graphicData>
            </a:graphic>
          </wp:anchor>
        </w:drawing>
      </w:r>
    </w:p>
    <w:p w14:paraId="6508C9E5" w14:textId="1A74511F"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4378AD98" w14:textId="0A848D31"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667356B4" w14:textId="736DAA2D"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26CE695C" w14:textId="57ACC15E"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19830FEA" w14:textId="5406328A"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0CCDAA42" w14:textId="49095C73"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072C83A5" w14:textId="51C2F894" w:rsid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3FC722FA" w14:textId="414EC8EE" w:rsidR="00734C15" w:rsidRPr="00734C15" w:rsidRDefault="00734C15" w:rsidP="00734C15">
      <w:pPr>
        <w:widowControl w:val="0"/>
        <w:spacing w:after="43" w:line="288" w:lineRule="auto"/>
        <w:ind w:right="180"/>
        <w:rPr>
          <w:rFonts w:ascii="Source Serif Pro" w:eastAsia="Source Serif Pro" w:hAnsi="Source Serif Pro" w:cs="Source Serif Pro"/>
          <w:color w:val="000000" w:themeColor="text1"/>
        </w:rPr>
      </w:pPr>
    </w:p>
    <w:p w14:paraId="7B26F8BA" w14:textId="77777777"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0780C7AF" w14:textId="77777777"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25B82567" w14:textId="77777777"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32E4D70E" w14:textId="5961D1CE" w:rsidR="00016571" w:rsidRPr="006F2425" w:rsidRDefault="5A17CC56" w:rsidP="5A17CC56">
      <w:pPr>
        <w:pStyle w:val="ListParagraph"/>
        <w:widowControl w:val="0"/>
        <w:numPr>
          <w:ilvl w:val="0"/>
          <w:numId w:val="23"/>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Now, you need to change the default options for facet_wrap to produce the plot below and then you can answer the questions. Use </w:t>
      </w:r>
      <w:proofErr w:type="gramStart"/>
      <w:r w:rsidR="006A261C">
        <w:rPr>
          <w:rFonts w:ascii="Source Serif Pro" w:eastAsia="Source Serif Pro" w:hAnsi="Source Serif Pro" w:cs="Source Serif Pro"/>
          <w:color w:val="000000" w:themeColor="text1"/>
        </w:rPr>
        <w:t>“</w:t>
      </w:r>
      <w:r w:rsidRPr="5A17CC56">
        <w:rPr>
          <w:rFonts w:ascii="Source Serif Pro" w:eastAsia="Source Serif Pro" w:hAnsi="Source Serif Pro" w:cs="Source Serif Pro"/>
          <w:color w:val="000000" w:themeColor="text1"/>
        </w:rPr>
        <w:t>?facet</w:t>
      </w:r>
      <w:proofErr w:type="gramEnd"/>
      <w:r w:rsidRPr="5A17CC56">
        <w:rPr>
          <w:rFonts w:ascii="Source Serif Pro" w:eastAsia="Source Serif Pro" w:hAnsi="Source Serif Pro" w:cs="Source Serif Pro"/>
          <w:color w:val="000000" w:themeColor="text1"/>
        </w:rPr>
        <w:t>_wrap</w:t>
      </w:r>
      <w:r w:rsidR="006A261C">
        <w:rPr>
          <w:rFonts w:ascii="Source Serif Pro" w:eastAsia="Source Serif Pro" w:hAnsi="Source Serif Pro" w:cs="Source Serif Pro"/>
          <w:color w:val="000000" w:themeColor="text1"/>
        </w:rPr>
        <w:t>” on the command line</w:t>
      </w:r>
      <w:r w:rsidRPr="5A17CC56">
        <w:rPr>
          <w:rFonts w:ascii="Source Serif Pro" w:eastAsia="Source Serif Pro" w:hAnsi="Source Serif Pro" w:cs="Source Serif Pro"/>
          <w:color w:val="000000" w:themeColor="text1"/>
        </w:rPr>
        <w:t xml:space="preserve"> to </w:t>
      </w:r>
      <w:r w:rsidR="004A0D9C">
        <w:rPr>
          <w:rFonts w:ascii="Source Serif Pro" w:eastAsia="Source Serif Pro" w:hAnsi="Source Serif Pro" w:cs="Source Serif Pro"/>
          <w:color w:val="000000" w:themeColor="text1"/>
        </w:rPr>
        <w:t>look at the</w:t>
      </w:r>
      <w:r w:rsidRPr="5A17CC56">
        <w:rPr>
          <w:rFonts w:ascii="Source Serif Pro" w:eastAsia="Source Serif Pro" w:hAnsi="Source Serif Pro" w:cs="Source Serif Pro"/>
          <w:color w:val="000000" w:themeColor="text1"/>
        </w:rPr>
        <w:t xml:space="preserve"> options to change.</w:t>
      </w:r>
    </w:p>
    <w:p w14:paraId="1F8161EA" w14:textId="5A5455F4"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35AF2218" w14:textId="5187026E" w:rsidR="00734C15" w:rsidRDefault="00DD2C48"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r w:rsidRPr="006F2425">
        <w:rPr>
          <w:noProof/>
        </w:rPr>
        <w:drawing>
          <wp:anchor distT="0" distB="0" distL="114300" distR="114300" simplePos="0" relativeHeight="251658267" behindDoc="0" locked="0" layoutInCell="1" allowOverlap="1" wp14:anchorId="6FF73DF1" wp14:editId="13D1948A">
            <wp:simplePos x="0" y="0"/>
            <wp:positionH relativeFrom="column">
              <wp:posOffset>942975</wp:posOffset>
            </wp:positionH>
            <wp:positionV relativeFrom="paragraph">
              <wp:posOffset>126365</wp:posOffset>
            </wp:positionV>
            <wp:extent cx="4724400" cy="255450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24400" cy="2554507"/>
                    </a:xfrm>
                    <a:prstGeom prst="rect">
                      <a:avLst/>
                    </a:prstGeom>
                  </pic:spPr>
                </pic:pic>
              </a:graphicData>
            </a:graphic>
            <wp14:sizeRelH relativeFrom="margin">
              <wp14:pctWidth>0</wp14:pctWidth>
            </wp14:sizeRelH>
            <wp14:sizeRelV relativeFrom="margin">
              <wp14:pctHeight>0</wp14:pctHeight>
            </wp14:sizeRelV>
          </wp:anchor>
        </w:drawing>
      </w:r>
    </w:p>
    <w:p w14:paraId="31F997BE" w14:textId="307A40B4"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4476587A" w14:textId="6F6BAE6A"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5B9F3095" w14:textId="270A4F0A"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79CE59D4" w14:textId="6C212D6A"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7D6D14D5" w14:textId="77777777"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15B36260" w14:textId="64182DA7"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13277EAF" w14:textId="0E171EDB"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7742BF08" w14:textId="77777777" w:rsidR="00734C15" w:rsidRDefault="00734C15"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770B3858" w14:textId="39527041" w:rsidR="003B71DC" w:rsidRDefault="003B71DC"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p>
    <w:p w14:paraId="24A24722" w14:textId="3C233455" w:rsidR="000E6F88" w:rsidRDefault="65A52AF8" w:rsidP="00734C15">
      <w:pPr>
        <w:pStyle w:val="ListParagraph"/>
        <w:widowControl w:val="0"/>
        <w:spacing w:after="43" w:line="288" w:lineRule="auto"/>
        <w:ind w:left="144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Answer the questions:</w:t>
      </w:r>
    </w:p>
    <w:p w14:paraId="2D9B72DA" w14:textId="42E0DF56" w:rsidR="000E6F88" w:rsidRPr="006F2425" w:rsidRDefault="000E6F88" w:rsidP="000E6F88">
      <w:pPr>
        <w:pStyle w:val="ListParagraph"/>
        <w:widowControl w:val="0"/>
        <w:numPr>
          <w:ilvl w:val="1"/>
          <w:numId w:val="23"/>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Which option did you choose to produce the above plot?</w:t>
      </w:r>
    </w:p>
    <w:p w14:paraId="04A0EC12" w14:textId="39527041" w:rsidR="00C53129" w:rsidRPr="006F2425" w:rsidRDefault="65A52AF8" w:rsidP="65A52AF8">
      <w:pPr>
        <w:pStyle w:val="ListParagraph"/>
        <w:widowControl w:val="0"/>
        <w:numPr>
          <w:ilvl w:val="1"/>
          <w:numId w:val="23"/>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Which credit grades have a mode below 10000?</w:t>
      </w:r>
    </w:p>
    <w:p w14:paraId="077E1B72" w14:textId="2851F66B" w:rsidR="00C53129" w:rsidRPr="006F2425" w:rsidRDefault="65A52AF8" w:rsidP="65A52AF8">
      <w:pPr>
        <w:pStyle w:val="ListParagraph"/>
        <w:widowControl w:val="0"/>
        <w:numPr>
          <w:ilvl w:val="1"/>
          <w:numId w:val="23"/>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Which credit grades show a</w:t>
      </w:r>
      <w:r w:rsidR="009F3DCC">
        <w:rPr>
          <w:rFonts w:ascii="Source Serif Pro" w:eastAsia="Source Serif Pro" w:hAnsi="Source Serif Pro" w:cs="Source Serif Pro"/>
          <w:color w:val="000000" w:themeColor="text1"/>
        </w:rPr>
        <w:t xml:space="preserve"> fairly</w:t>
      </w:r>
      <w:r w:rsidRPr="65A52AF8">
        <w:rPr>
          <w:rFonts w:ascii="Source Serif Pro" w:eastAsia="Source Serif Pro" w:hAnsi="Source Serif Pro" w:cs="Source Serif Pro"/>
          <w:color w:val="000000" w:themeColor="text1"/>
        </w:rPr>
        <w:t xml:space="preserve"> uniform distribution?</w:t>
      </w:r>
    </w:p>
    <w:p w14:paraId="65DEBB4F" w14:textId="32B2BFD8" w:rsidR="00E7506E" w:rsidRPr="006F2425" w:rsidRDefault="65A52AF8" w:rsidP="65A52AF8">
      <w:pPr>
        <w:pStyle w:val="ListParagraph"/>
        <w:widowControl w:val="0"/>
        <w:numPr>
          <w:ilvl w:val="1"/>
          <w:numId w:val="23"/>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Are any of the distributions normal distributions?</w:t>
      </w:r>
    </w:p>
    <w:p w14:paraId="60902268" w14:textId="77777777" w:rsidR="00734C15" w:rsidRDefault="00734C15" w:rsidP="00734C15">
      <w:pPr>
        <w:widowControl w:val="0"/>
        <w:spacing w:after="43" w:line="288" w:lineRule="auto"/>
        <w:ind w:left="360" w:right="180"/>
        <w:rPr>
          <w:rFonts w:ascii="Source Serif Pro" w:eastAsia="Source Serif Pro" w:hAnsi="Source Serif Pro" w:cs="Source Serif Pro"/>
          <w:b/>
          <w:color w:val="000000"/>
        </w:rPr>
      </w:pPr>
    </w:p>
    <w:p w14:paraId="19E1A1FC" w14:textId="0FE9BFD2" w:rsidR="0076316A" w:rsidRPr="00734C15" w:rsidRDefault="00734C15" w:rsidP="00734C15">
      <w:pPr>
        <w:widowControl w:val="0"/>
        <w:spacing w:after="43" w:line="288" w:lineRule="auto"/>
        <w:ind w:left="360" w:right="180"/>
        <w:rPr>
          <w:rFonts w:ascii="Source Serif Pro" w:eastAsia="Source Serif Pro" w:hAnsi="Source Serif Pro" w:cs="Source Serif Pro"/>
          <w:b/>
          <w:bCs/>
          <w:color w:val="000000" w:themeColor="text1"/>
        </w:rPr>
      </w:pPr>
      <w:r>
        <w:rPr>
          <w:rFonts w:ascii="Source Serif Pro" w:eastAsia="Source Serif Pro" w:hAnsi="Source Serif Pro" w:cs="Source Serif Pro"/>
          <w:b/>
          <w:bCs/>
          <w:color w:val="000000" w:themeColor="text1"/>
        </w:rPr>
        <w:t>Ou</w:t>
      </w:r>
      <w:r w:rsidR="65A52AF8" w:rsidRPr="65A52AF8">
        <w:rPr>
          <w:rFonts w:ascii="Source Serif Pro" w:eastAsia="Source Serif Pro" w:hAnsi="Source Serif Pro" w:cs="Source Serif Pro"/>
          <w:b/>
          <w:bCs/>
          <w:color w:val="000000" w:themeColor="text1"/>
        </w:rPr>
        <w:t xml:space="preserve">tcome: </w:t>
      </w:r>
      <w:r w:rsidR="65A52AF8" w:rsidRPr="65A52AF8">
        <w:rPr>
          <w:rFonts w:ascii="Source Serif Pro" w:eastAsia="Source Serif Pro" w:hAnsi="Source Serif Pro" w:cs="Source Serif Pro"/>
          <w:color w:val="000000" w:themeColor="text1"/>
        </w:rPr>
        <w:t>Code</w:t>
      </w:r>
      <w:r w:rsidR="007F5C4D">
        <w:rPr>
          <w:rFonts w:ascii="Source Serif Pro" w:eastAsia="Source Serif Pro" w:hAnsi="Source Serif Pro" w:cs="Source Serif Pro"/>
          <w:color w:val="000000" w:themeColor="text1"/>
        </w:rPr>
        <w:t xml:space="preserve">, </w:t>
      </w:r>
      <w:r w:rsidR="65A52AF8" w:rsidRPr="65A52AF8">
        <w:rPr>
          <w:rFonts w:ascii="Source Serif Pro" w:eastAsia="Source Serif Pro" w:hAnsi="Source Serif Pro" w:cs="Source Serif Pro"/>
          <w:color w:val="000000" w:themeColor="text1"/>
        </w:rPr>
        <w:t>Plot</w:t>
      </w:r>
      <w:r w:rsidR="007F5C4D">
        <w:rPr>
          <w:rFonts w:ascii="Source Serif Pro" w:eastAsia="Source Serif Pro" w:hAnsi="Source Serif Pro" w:cs="Source Serif Pro"/>
          <w:color w:val="000000" w:themeColor="text1"/>
        </w:rPr>
        <w:t xml:space="preserve"> and Answers</w:t>
      </w:r>
      <w:r w:rsidR="65A52AF8" w:rsidRPr="65A52AF8">
        <w:rPr>
          <w:rFonts w:ascii="Source Serif Pro" w:eastAsia="Source Serif Pro" w:hAnsi="Source Serif Pro" w:cs="Source Serif Pro"/>
          <w:color w:val="000000" w:themeColor="text1"/>
        </w:rPr>
        <w:t>:</w:t>
      </w:r>
    </w:p>
    <w:p w14:paraId="764657DC" w14:textId="4274306C" w:rsidR="002054FF" w:rsidRPr="003E3B1B" w:rsidRDefault="00840BAC" w:rsidP="65A52AF8">
      <w:pPr>
        <w:pBdr>
          <w:top w:val="none" w:sz="0" w:space="0" w:color="auto"/>
          <w:left w:val="none" w:sz="0" w:space="0" w:color="auto"/>
          <w:bottom w:val="none" w:sz="0" w:space="0" w:color="auto"/>
          <w:right w:val="none" w:sz="0" w:space="0" w:color="auto"/>
          <w:between w:val="none" w:sz="0"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Source Serif Pro" w:eastAsia="Source Serif Pro" w:hAnsi="Source Serif Pro" w:cs="Source Serif Pro"/>
          <w:b/>
          <w:bCs/>
          <w:color w:val="000000"/>
        </w:rPr>
      </w:pPr>
      <w:r>
        <w:rPr>
          <w:rFonts w:ascii="Source Serif Pro" w:eastAsia="Source Serif Pro" w:hAnsi="Source Serif Pro" w:cs="Source Serif Pro"/>
          <w:b/>
          <w:color w:val="000000"/>
        </w:rPr>
        <w:tab/>
      </w:r>
      <w:r w:rsidR="00C6641E" w:rsidRPr="65A52AF8">
        <w:rPr>
          <w:rFonts w:ascii="Source Serif Pro" w:eastAsia="Source Serif Pro" w:hAnsi="Source Serif Pro" w:cs="Source Serif Pro"/>
          <w:b/>
          <w:bCs/>
          <w:color w:val="000000"/>
        </w:rPr>
        <w:t>Answers:</w:t>
      </w:r>
    </w:p>
    <w:p w14:paraId="5B445C4E" w14:textId="0A0F71F7" w:rsidR="002054FF" w:rsidRDefault="002054FF" w:rsidP="65A52AF8">
      <w:pPr>
        <w:pStyle w:val="ListParagraph"/>
        <w:widowControl w:val="0"/>
        <w:numPr>
          <w:ilvl w:val="4"/>
          <w:numId w:val="25"/>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scale</w:t>
      </w:r>
      <w:proofErr w:type="gramStart"/>
      <w:r>
        <w:rPr>
          <w:rFonts w:ascii="Source Serif Pro" w:eastAsia="Source Serif Pro" w:hAnsi="Source Serif Pro" w:cs="Source Serif Pro"/>
          <w:color w:val="000000" w:themeColor="text1"/>
        </w:rPr>
        <w:t>=”</w:t>
      </w:r>
      <w:proofErr w:type="spellStart"/>
      <w:r>
        <w:rPr>
          <w:rFonts w:ascii="Source Serif Pro" w:eastAsia="Source Serif Pro" w:hAnsi="Source Serif Pro" w:cs="Source Serif Pro"/>
          <w:color w:val="000000" w:themeColor="text1"/>
        </w:rPr>
        <w:t>free</w:t>
      </w:r>
      <w:proofErr w:type="gramEnd"/>
      <w:r>
        <w:rPr>
          <w:rFonts w:ascii="Source Serif Pro" w:eastAsia="Source Serif Pro" w:hAnsi="Source Serif Pro" w:cs="Source Serif Pro"/>
          <w:color w:val="000000" w:themeColor="text1"/>
        </w:rPr>
        <w:t>_y</w:t>
      </w:r>
      <w:proofErr w:type="spellEnd"/>
      <w:r>
        <w:rPr>
          <w:rFonts w:ascii="Source Serif Pro" w:eastAsia="Source Serif Pro" w:hAnsi="Source Serif Pro" w:cs="Source Serif Pro"/>
          <w:color w:val="000000" w:themeColor="text1"/>
        </w:rPr>
        <w:t>”</w:t>
      </w:r>
    </w:p>
    <w:p w14:paraId="76706091" w14:textId="5B18A37A" w:rsidR="00C6641E" w:rsidRPr="006F2425" w:rsidRDefault="65A52AF8" w:rsidP="65A52AF8">
      <w:pPr>
        <w:pStyle w:val="ListParagraph"/>
        <w:widowControl w:val="0"/>
        <w:numPr>
          <w:ilvl w:val="4"/>
          <w:numId w:val="25"/>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 B, C have maximum loan amounts of below 10</w:t>
      </w:r>
      <w:r w:rsidR="009D7C25">
        <w:rPr>
          <w:rFonts w:ascii="Source Serif Pro" w:eastAsia="Source Serif Pro" w:hAnsi="Source Serif Pro" w:cs="Source Serif Pro"/>
          <w:color w:val="000000" w:themeColor="text1"/>
        </w:rPr>
        <w:t>0</w:t>
      </w:r>
      <w:r w:rsidRPr="65A52AF8">
        <w:rPr>
          <w:rFonts w:ascii="Source Serif Pro" w:eastAsia="Source Serif Pro" w:hAnsi="Source Serif Pro" w:cs="Source Serif Pro"/>
          <w:color w:val="000000" w:themeColor="text1"/>
        </w:rPr>
        <w:t>00. (A, B, C, D is also an acceptable answer)</w:t>
      </w:r>
    </w:p>
    <w:p w14:paraId="0DBC4ECD" w14:textId="78A86F4B" w:rsidR="00C6641E" w:rsidRPr="006F2425" w:rsidRDefault="65A52AF8" w:rsidP="65A52AF8">
      <w:pPr>
        <w:pStyle w:val="ListParagraph"/>
        <w:widowControl w:val="0"/>
        <w:numPr>
          <w:ilvl w:val="4"/>
          <w:numId w:val="25"/>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rPr>
        <w:t xml:space="preserve"> </w:t>
      </w:r>
      <w:r w:rsidRPr="65A52AF8">
        <w:rPr>
          <w:rFonts w:ascii="Source Serif Pro" w:eastAsia="Source Serif Pro" w:hAnsi="Source Serif Pro" w:cs="Source Serif Pro"/>
          <w:color w:val="000000" w:themeColor="text1"/>
        </w:rPr>
        <w:t>F and G show uniform distributions</w:t>
      </w:r>
    </w:p>
    <w:p w14:paraId="4CF079CD" w14:textId="2D1363C0" w:rsidR="006F2425" w:rsidRPr="00747C1A" w:rsidRDefault="65A52AF8" w:rsidP="65A52AF8">
      <w:pPr>
        <w:pStyle w:val="ListParagraph"/>
        <w:widowControl w:val="0"/>
        <w:numPr>
          <w:ilvl w:val="4"/>
          <w:numId w:val="25"/>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No, none of these distributions are normally distributed.</w:t>
      </w:r>
    </w:p>
    <w:p w14:paraId="1EDADA20" w14:textId="77777777" w:rsidR="00840BAC" w:rsidRDefault="00840BAC" w:rsidP="007D6E9E">
      <w:pPr>
        <w:widowControl w:val="0"/>
        <w:spacing w:after="43" w:line="288" w:lineRule="auto"/>
        <w:ind w:left="360" w:right="180"/>
        <w:rPr>
          <w:rFonts w:ascii="Source Serif Pro" w:eastAsia="Source Serif Pro" w:hAnsi="Source Serif Pro" w:cs="Source Serif Pro"/>
          <w:b/>
          <w:color w:val="000000"/>
        </w:rPr>
      </w:pPr>
    </w:p>
    <w:p w14:paraId="49BF3421" w14:textId="61AC0223" w:rsidR="001634C0" w:rsidRPr="006F2425" w:rsidRDefault="65A52AF8" w:rsidP="65A52AF8">
      <w:pPr>
        <w:widowControl w:val="0"/>
        <w:spacing w:after="43" w:line="288" w:lineRule="auto"/>
        <w:ind w:left="360" w:right="180"/>
        <w:rPr>
          <w:rFonts w:ascii="Source Serif Pro" w:eastAsia="Source Serif Pro" w:hAnsi="Source Serif Pro" w:cs="Source Serif Pro"/>
          <w:b/>
          <w:bCs/>
          <w:color w:val="000000" w:themeColor="text1"/>
        </w:rPr>
      </w:pPr>
      <w:r w:rsidRPr="65A52AF8">
        <w:rPr>
          <w:rFonts w:ascii="Source Serif Pro" w:eastAsia="Source Serif Pro" w:hAnsi="Source Serif Pro" w:cs="Source Serif Pro"/>
          <w:b/>
          <w:bCs/>
          <w:color w:val="000000" w:themeColor="text1"/>
        </w:rPr>
        <w:t>Instructor Note:</w:t>
      </w:r>
    </w:p>
    <w:p w14:paraId="4D00224D" w14:textId="44E10280" w:rsidR="001634C0" w:rsidRDefault="5A17CC56" w:rsidP="5A17CC56">
      <w:pPr>
        <w:widowControl w:val="0"/>
        <w:spacing w:after="43" w:line="288" w:lineRule="auto"/>
        <w:ind w:left="360"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Students should figure out what needs to be changed in facet_wrap to produce the </w:t>
      </w:r>
      <w:r w:rsidR="004E44E8">
        <w:rPr>
          <w:rFonts w:ascii="Source Serif Pro" w:eastAsia="Source Serif Pro" w:hAnsi="Source Serif Pro" w:cs="Source Serif Pro"/>
          <w:color w:val="000000" w:themeColor="text1"/>
        </w:rPr>
        <w:t>final plot.</w:t>
      </w:r>
    </w:p>
    <w:p w14:paraId="54727601" w14:textId="602E2CC3" w:rsidR="006F2425" w:rsidRDefault="006F2425" w:rsidP="007D6E9E">
      <w:pPr>
        <w:widowControl w:val="0"/>
        <w:spacing w:after="43" w:line="288" w:lineRule="auto"/>
        <w:ind w:left="360" w:right="180"/>
        <w:rPr>
          <w:rFonts w:ascii="Source Serif Pro" w:eastAsia="Source Serif Pro" w:hAnsi="Source Serif Pro" w:cs="Source Serif Pro"/>
          <w:color w:val="000000"/>
        </w:rPr>
      </w:pPr>
    </w:p>
    <w:p w14:paraId="474D02D0" w14:textId="7BFA7C91" w:rsidR="002A7716" w:rsidRPr="00840BAC" w:rsidRDefault="5A17CC56" w:rsidP="5A17CC56">
      <w:pPr>
        <w:widowControl w:val="0"/>
        <w:spacing w:after="43" w:line="288" w:lineRule="auto"/>
        <w:ind w:right="180"/>
        <w:rPr>
          <w:rFonts w:ascii="Source Serif Pro" w:eastAsia="Source Serif Pro" w:hAnsi="Source Serif Pro" w:cs="Source Serif Pro"/>
          <w:b/>
          <w:bCs/>
          <w:color w:val="000000" w:themeColor="text1"/>
          <w:sz w:val="26"/>
          <w:szCs w:val="26"/>
        </w:rPr>
      </w:pPr>
      <w:r w:rsidRPr="5A17CC56">
        <w:rPr>
          <w:rFonts w:ascii="Source Serif Pro" w:eastAsia="Source Serif Pro" w:hAnsi="Source Serif Pro" w:cs="Source Serif Pro"/>
          <w:b/>
          <w:bCs/>
          <w:color w:val="000000" w:themeColor="text1"/>
          <w:sz w:val="26"/>
          <w:szCs w:val="26"/>
        </w:rPr>
        <w:t>Topic C: Using and changing style and colors</w:t>
      </w:r>
    </w:p>
    <w:p w14:paraId="1B26E345" w14:textId="36F85172" w:rsidR="009A334E" w:rsidRDefault="009A334E" w:rsidP="65A52AF8">
      <w:pPr>
        <w:widowControl w:val="0"/>
        <w:spacing w:after="43" w:line="288" w:lineRule="auto"/>
        <w:ind w:left="360" w:right="180"/>
        <w:rPr>
          <w:rFonts w:ascii="Source Serif Pro" w:eastAsia="Source Serif Pro" w:hAnsi="Source Serif Pro" w:cs="Source Serif Pro"/>
          <w:b/>
          <w:bCs/>
          <w:color w:val="000000" w:themeColor="text1"/>
          <w:sz w:val="30"/>
          <w:szCs w:val="30"/>
        </w:rPr>
      </w:pP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Pr>
          <w:rFonts w:ascii="Source Serif Pro" w:eastAsia="Source Serif Pro" w:hAnsi="Source Serif Pro" w:cs="Source Serif Pro"/>
          <w:b/>
          <w:color w:val="000000"/>
          <w:sz w:val="30"/>
        </w:rPr>
        <w:tab/>
      </w:r>
      <w:r w:rsidRPr="65A52AF8">
        <w:rPr>
          <w:rFonts w:ascii="Source Serif Pro" w:eastAsia="Source Serif Pro" w:hAnsi="Source Serif Pro" w:cs="Source Serif Pro"/>
          <w:b/>
          <w:bCs/>
          <w:color w:val="000000"/>
          <w:sz w:val="30"/>
          <w:szCs w:val="30"/>
        </w:rPr>
        <w:t xml:space="preserve">Time: 1hr </w:t>
      </w:r>
    </w:p>
    <w:p w14:paraId="6163D7A9" w14:textId="704044F2" w:rsidR="000D111B" w:rsidRDefault="65A52AF8" w:rsidP="65A52AF8">
      <w:pPr>
        <w:widowControl w:val="0"/>
        <w:spacing w:after="43" w:line="288" w:lineRule="auto"/>
        <w:ind w:left="360" w:right="180"/>
        <w:rPr>
          <w:rFonts w:ascii="Source Serif Pro" w:eastAsia="Source Serif Pro" w:hAnsi="Source Serif Pro" w:cs="Source Serif Pro"/>
          <w:b/>
          <w:bCs/>
          <w:color w:val="000000" w:themeColor="text1"/>
          <w:sz w:val="30"/>
          <w:szCs w:val="30"/>
        </w:rPr>
      </w:pPr>
      <w:r w:rsidRPr="65A52AF8">
        <w:rPr>
          <w:rFonts w:ascii="Source Serif Pro" w:eastAsia="Source Serif Pro" w:hAnsi="Source Serif Pro" w:cs="Source Serif Pro"/>
          <w:b/>
          <w:bCs/>
          <w:color w:val="000000" w:themeColor="text1"/>
          <w:sz w:val="30"/>
          <w:szCs w:val="30"/>
        </w:rPr>
        <w:t>Subtopic: using colors in plots</w:t>
      </w:r>
    </w:p>
    <w:p w14:paraId="1A290D3C" w14:textId="62F7A7F8" w:rsidR="00746DDE" w:rsidRPr="000D111B" w:rsidRDefault="6C466ADB" w:rsidP="6C466ADB">
      <w:pPr>
        <w:widowControl w:val="0"/>
        <w:spacing w:after="43" w:line="288" w:lineRule="auto"/>
        <w:ind w:left="360" w:right="180"/>
        <w:rPr>
          <w:rFonts w:ascii="Source Serif Pro" w:eastAsia="Source Serif Pro" w:hAnsi="Source Serif Pro" w:cs="Source Serif Pro"/>
          <w:b/>
          <w:bCs/>
          <w:color w:val="000000" w:themeColor="text1"/>
          <w:sz w:val="30"/>
          <w:szCs w:val="30"/>
        </w:rPr>
      </w:pPr>
      <w:commentRangeStart w:id="51"/>
      <w:commentRangeStart w:id="52"/>
      <w:r w:rsidRPr="6C466ADB">
        <w:rPr>
          <w:rFonts w:ascii="Source Serif Pro" w:eastAsia="Source Serif Pro" w:hAnsi="Source Serif Pro" w:cs="Source Serif Pro"/>
          <w:color w:val="000000" w:themeColor="text1"/>
        </w:rPr>
        <w:t xml:space="preserve">Instead of faceting, we could also produce a color differentiated plot. </w:t>
      </w:r>
      <w:commentRangeEnd w:id="51"/>
      <w:r w:rsidR="65A52AF8">
        <w:rPr>
          <w:rStyle w:val="CommentReference"/>
        </w:rPr>
        <w:commentReference w:id="51"/>
      </w:r>
      <w:commentRangeEnd w:id="52"/>
      <w:r w:rsidR="00DD2C48">
        <w:rPr>
          <w:rFonts w:ascii="Source Serif Pro" w:eastAsia="Source Serif Pro" w:hAnsi="Source Serif Pro" w:cs="Source Serif Pro"/>
          <w:color w:val="000000" w:themeColor="text1"/>
        </w:rPr>
        <w:t xml:space="preserve">It may be advantageous to </w:t>
      </w:r>
      <w:proofErr w:type="gramStart"/>
      <w:r w:rsidR="00DD2C48">
        <w:rPr>
          <w:rFonts w:ascii="Source Serif Pro" w:eastAsia="Source Serif Pro" w:hAnsi="Source Serif Pro" w:cs="Source Serif Pro"/>
          <w:color w:val="000000" w:themeColor="text1"/>
        </w:rPr>
        <w:t>use  a</w:t>
      </w:r>
      <w:proofErr w:type="gramEnd"/>
      <w:r w:rsidR="00DD2C48">
        <w:rPr>
          <w:rFonts w:ascii="Source Serif Pro" w:eastAsia="Source Serif Pro" w:hAnsi="Source Serif Pro" w:cs="Source Serif Pro"/>
          <w:color w:val="000000" w:themeColor="text1"/>
        </w:rPr>
        <w:t xml:space="preserve"> color differentiated plot where the shapes are very similar and there is some overlap. To see small differences, it wo</w:t>
      </w:r>
      <w:r w:rsidR="00F5129E">
        <w:rPr>
          <w:rFonts w:ascii="Source Serif Pro" w:eastAsia="Source Serif Pro" w:hAnsi="Source Serif Pro" w:cs="Source Serif Pro"/>
          <w:color w:val="000000" w:themeColor="text1"/>
        </w:rPr>
        <w:t xml:space="preserve">uld be useful to use colors. </w:t>
      </w:r>
      <w:r w:rsidR="00DD2C48">
        <w:rPr>
          <w:rStyle w:val="CommentReference"/>
        </w:rPr>
        <w:commentReference w:id="52"/>
      </w:r>
      <w:r w:rsidR="00891DDC">
        <w:rPr>
          <w:rFonts w:ascii="Source Serif Pro" w:eastAsia="Source Serif Pro" w:hAnsi="Source Serif Pro" w:cs="Source Serif Pro"/>
          <w:color w:val="000000" w:themeColor="text1"/>
        </w:rPr>
        <w:t>For example</w:t>
      </w:r>
      <w:r w:rsidRPr="6C466ADB">
        <w:rPr>
          <w:rFonts w:ascii="Source Serif Pro" w:eastAsia="Source Serif Pro" w:hAnsi="Source Serif Pro" w:cs="Source Serif Pro"/>
          <w:color w:val="000000" w:themeColor="text1"/>
        </w:rPr>
        <w:t xml:space="preserve">, we </w:t>
      </w:r>
      <w:r w:rsidR="00891DDC">
        <w:rPr>
          <w:rFonts w:ascii="Source Serif Pro" w:eastAsia="Source Serif Pro" w:hAnsi="Source Serif Pro" w:cs="Source Serif Pro"/>
          <w:color w:val="000000" w:themeColor="text1"/>
        </w:rPr>
        <w:t xml:space="preserve">can </w:t>
      </w:r>
      <w:r w:rsidRPr="6C466ADB">
        <w:rPr>
          <w:rFonts w:ascii="Source Serif Pro" w:eastAsia="Source Serif Pro" w:hAnsi="Source Serif Pro" w:cs="Source Serif Pro"/>
          <w:color w:val="000000" w:themeColor="text1"/>
        </w:rPr>
        <w:t>plot the Electricity consumption vs GDP but use different colors or shapes for the countries.</w:t>
      </w:r>
    </w:p>
    <w:p w14:paraId="78271FDF" w14:textId="0FFEA9F2" w:rsidR="00746DDE" w:rsidRDefault="00746DDE" w:rsidP="00746DDE">
      <w:pPr>
        <w:pStyle w:val="ListParagraph"/>
        <w:widowControl w:val="0"/>
        <w:spacing w:after="43" w:line="288" w:lineRule="auto"/>
        <w:ind w:left="360" w:right="180"/>
        <w:rPr>
          <w:rFonts w:ascii="Source Serif Pro" w:eastAsia="Source Serif Pro" w:hAnsi="Source Serif Pro" w:cs="Source Serif Pro"/>
          <w:color w:val="000000"/>
        </w:rPr>
      </w:pPr>
    </w:p>
    <w:p w14:paraId="37CA6D2D" w14:textId="4F01DE53" w:rsidR="00746DDE" w:rsidRDefault="00184ABD"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Pr="65A52AF8">
        <w:rPr>
          <w:rFonts w:ascii="Source Serif Pro" w:eastAsia="Source Serif Pro" w:hAnsi="Source Serif Pro" w:cs="Source Serif Pro"/>
          <w:b/>
          <w:bCs/>
          <w:color w:val="000000"/>
        </w:rPr>
        <w:t>Exercise:</w:t>
      </w:r>
      <w:r>
        <w:rPr>
          <w:rFonts w:ascii="Source Serif Pro" w:eastAsia="Source Serif Pro" w:hAnsi="Source Serif Pro" w:cs="Source Serif Pro"/>
          <w:color w:val="000000"/>
        </w:rPr>
        <w:t xml:space="preserve"> Use color to </w:t>
      </w:r>
      <w:r w:rsidR="00C31888">
        <w:rPr>
          <w:rFonts w:ascii="Source Serif Pro" w:eastAsia="Source Serif Pro" w:hAnsi="Source Serif Pro" w:cs="Source Serif Pro"/>
          <w:color w:val="000000"/>
        </w:rPr>
        <w:t>group points by a variable</w:t>
      </w:r>
    </w:p>
    <w:p w14:paraId="4573EB49" w14:textId="77C7402F" w:rsidR="00184ABD" w:rsidRDefault="00184ABD"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Pr="65A52AF8">
        <w:rPr>
          <w:rFonts w:ascii="Source Serif Pro" w:eastAsia="Source Serif Pro" w:hAnsi="Source Serif Pro" w:cs="Source Serif Pro"/>
          <w:b/>
          <w:bCs/>
          <w:color w:val="000000"/>
        </w:rPr>
        <w:t>Aim:</w:t>
      </w:r>
      <w:r>
        <w:rPr>
          <w:rFonts w:ascii="Source Serif Pro" w:eastAsia="Source Serif Pro" w:hAnsi="Source Serif Pro" w:cs="Source Serif Pro"/>
          <w:color w:val="000000"/>
        </w:rPr>
        <w:t xml:space="preserve"> To produce a color differentiated scatter plot with </w:t>
      </w:r>
      <w:r w:rsidR="009309BF">
        <w:rPr>
          <w:rFonts w:ascii="Source Serif Pro" w:eastAsia="Source Serif Pro" w:hAnsi="Source Serif Pro" w:cs="Source Serif Pro"/>
          <w:color w:val="000000"/>
        </w:rPr>
        <w:t>respect</w:t>
      </w:r>
      <w:r>
        <w:rPr>
          <w:rFonts w:ascii="Source Serif Pro" w:eastAsia="Source Serif Pro" w:hAnsi="Source Serif Pro" w:cs="Source Serif Pro"/>
          <w:color w:val="000000"/>
        </w:rPr>
        <w:t xml:space="preserve"> to a third variable.</w:t>
      </w:r>
    </w:p>
    <w:p w14:paraId="5DE0DD6B" w14:textId="04E17468" w:rsidR="008C062D" w:rsidRPr="00B35F91" w:rsidRDefault="008C062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rPr>
      </w:pPr>
      <w:r>
        <w:rPr>
          <w:rFonts w:ascii="Source Serif Pro" w:eastAsia="Source Serif Pro" w:hAnsi="Source Serif Pro" w:cs="Source Serif Pro"/>
          <w:color w:val="000000"/>
        </w:rPr>
        <w:tab/>
      </w:r>
      <w:r w:rsidRPr="65A52AF8">
        <w:rPr>
          <w:rFonts w:ascii="Source Serif Pro" w:eastAsia="Source Serif Pro" w:hAnsi="Source Serif Pro" w:cs="Source Serif Pro"/>
          <w:b/>
          <w:bCs/>
          <w:color w:val="000000"/>
        </w:rPr>
        <w:t>Steps for completion:</w:t>
      </w:r>
    </w:p>
    <w:p w14:paraId="1B7B7F7B" w14:textId="10B3EE29" w:rsidR="00E8779D" w:rsidRPr="00AE2EDB" w:rsidRDefault="5A17CC56" w:rsidP="5A17CC56">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5A17CC56">
        <w:rPr>
          <w:rFonts w:ascii="Source Serif Pro" w:eastAsia="Source Serif Pro" w:hAnsi="Source Serif Pro" w:cs="Source Serif Pro"/>
          <w:color w:val="000000" w:themeColor="text1"/>
        </w:rPr>
        <w:t>Choose a subset of data set 1 (gapminder) and select a few countries.</w:t>
      </w:r>
      <w:r w:rsidR="00AE2EDB">
        <w:rPr>
          <w:rFonts w:ascii="Source Serif Pro" w:eastAsia="Source Serif Pro" w:hAnsi="Source Serif Pro" w:cs="Source Serif Pro"/>
          <w:color w:val="000000" w:themeColor="text1"/>
        </w:rPr>
        <w:t xml:space="preserve"> Use subset command as below:</w:t>
      </w:r>
    </w:p>
    <w:p w14:paraId="61C46632" w14:textId="562AC1B2" w:rsidR="00AE2EDB" w:rsidRPr="005749A9" w:rsidRDefault="00AE2EDB" w:rsidP="00AE2EDB">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Pro,Source Serif" w:eastAsia="Source Serif Pro,Source Serif" w:hAnsi="Source Serif Pro,Source Serif" w:cs="Source Serif Pro,Source Serif"/>
          <w:color w:val="000000" w:themeColor="text1"/>
        </w:rPr>
      </w:pPr>
      <w:proofErr w:type="spellStart"/>
      <w:r w:rsidRPr="00AE2EDB">
        <w:rPr>
          <w:rFonts w:ascii="Source Serif Pro,Source Serif" w:eastAsia="Source Serif Pro,Source Serif" w:hAnsi="Source Serif Pro,Source Serif" w:cs="Source Serif Pro,Source Serif"/>
          <w:color w:val="000000" w:themeColor="text1"/>
        </w:rPr>
        <w:t>dfs</w:t>
      </w:r>
      <w:proofErr w:type="spellEnd"/>
      <w:r w:rsidRPr="00AE2EDB">
        <w:rPr>
          <w:rFonts w:ascii="Source Serif Pro,Source Serif" w:eastAsia="Source Serif Pro,Source Serif" w:hAnsi="Source Serif Pro,Source Serif" w:cs="Source Serif Pro,Source Serif"/>
          <w:color w:val="000000" w:themeColor="text1"/>
        </w:rPr>
        <w:t xml:space="preserve"> &lt;- </w:t>
      </w:r>
      <w:proofErr w:type="gramStart"/>
      <w:r w:rsidRPr="00AE2EDB">
        <w:rPr>
          <w:rFonts w:ascii="Source Serif Pro,Source Serif" w:eastAsia="Source Serif Pro,Source Serif" w:hAnsi="Source Serif Pro,Source Serif" w:cs="Source Serif Pro,Source Serif"/>
          <w:color w:val="000000" w:themeColor="text1"/>
        </w:rPr>
        <w:t>subset(</w:t>
      </w:r>
      <w:proofErr w:type="spellStart"/>
      <w:proofErr w:type="gramEnd"/>
      <w:r w:rsidRPr="00AE2EDB">
        <w:rPr>
          <w:rFonts w:ascii="Source Serif Pro,Source Serif" w:eastAsia="Source Serif Pro,Source Serif" w:hAnsi="Source Serif Pro,Source Serif" w:cs="Source Serif Pro,Source Serif"/>
          <w:color w:val="000000" w:themeColor="text1"/>
        </w:rPr>
        <w:t>df,Country</w:t>
      </w:r>
      <w:proofErr w:type="spellEnd"/>
      <w:r w:rsidRPr="00AE2EDB">
        <w:rPr>
          <w:rFonts w:ascii="Source Serif Pro,Source Serif" w:eastAsia="Source Serif Pro,Source Serif" w:hAnsi="Source Serif Pro,Source Serif" w:cs="Source Serif Pro,Source Serif"/>
          <w:color w:val="000000" w:themeColor="text1"/>
        </w:rPr>
        <w:t xml:space="preserve"> %in% c("</w:t>
      </w:r>
      <w:proofErr w:type="spellStart"/>
      <w:r w:rsidRPr="00AE2EDB">
        <w:rPr>
          <w:rFonts w:ascii="Source Serif Pro,Source Serif" w:eastAsia="Source Serif Pro,Source Serif" w:hAnsi="Source Serif Pro,Source Serif" w:cs="Source Serif Pro,Source Serif"/>
          <w:color w:val="000000" w:themeColor="text1"/>
        </w:rPr>
        <w:t>Germany","India","China","United</w:t>
      </w:r>
      <w:proofErr w:type="spellEnd"/>
      <w:r w:rsidRPr="00AE2EDB">
        <w:rPr>
          <w:rFonts w:ascii="Source Serif Pro,Source Serif" w:eastAsia="Source Serif Pro,Source Serif" w:hAnsi="Source Serif Pro,Source Serif" w:cs="Source Serif Pro,Source Serif"/>
          <w:color w:val="000000" w:themeColor="text1"/>
        </w:rPr>
        <w:t xml:space="preserve"> States"))</w:t>
      </w:r>
    </w:p>
    <w:p w14:paraId="3D7668FB" w14:textId="568D2CE0" w:rsidR="003249A8" w:rsidRPr="00090430" w:rsidRDefault="003E06CD" w:rsidP="65A52AF8">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Pr>
          <w:rFonts w:ascii="Source Serif Pro" w:eastAsia="Source Serif Pro" w:hAnsi="Source Serif Pro" w:cs="Source Serif Pro"/>
          <w:color w:val="000000" w:themeColor="text1"/>
        </w:rPr>
        <w:t xml:space="preserve">Make a </w:t>
      </w:r>
      <w:r w:rsidR="65A52AF8" w:rsidRPr="65A52AF8">
        <w:rPr>
          <w:rFonts w:ascii="Source Serif Pro" w:eastAsia="Source Serif Pro" w:hAnsi="Source Serif Pro" w:cs="Source Serif Pro"/>
          <w:color w:val="000000" w:themeColor="text1"/>
        </w:rPr>
        <w:t>scatter plot of the two variables and change the X and Y titles.</w:t>
      </w:r>
    </w:p>
    <w:p w14:paraId="28F4814C" w14:textId="77777777" w:rsidR="00090430" w:rsidRPr="00090430" w:rsidRDefault="00090430" w:rsidP="0009043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Pro,Source Serif" w:eastAsia="Source Serif Pro,Source Serif" w:hAnsi="Source Serif Pro,Source Serif" w:cs="Source Serif Pro,Source Serif"/>
          <w:color w:val="000000" w:themeColor="text1"/>
        </w:rPr>
      </w:pPr>
      <w:r w:rsidRPr="00090430">
        <w:rPr>
          <w:rFonts w:ascii="Source Serif Pro,Source Serif" w:eastAsia="Source Serif Pro,Source Serif" w:hAnsi="Source Serif Pro,Source Serif" w:cs="Source Serif Pro,Source Serif"/>
          <w:color w:val="000000" w:themeColor="text1"/>
        </w:rPr>
        <w:t>p1&lt;- ggplot(</w:t>
      </w:r>
      <w:proofErr w:type="spellStart"/>
      <w:proofErr w:type="gramStart"/>
      <w:r w:rsidRPr="00090430">
        <w:rPr>
          <w:rFonts w:ascii="Source Serif Pro,Source Serif" w:eastAsia="Source Serif Pro,Source Serif" w:hAnsi="Source Serif Pro,Source Serif" w:cs="Source Serif Pro,Source Serif"/>
          <w:color w:val="000000" w:themeColor="text1"/>
        </w:rPr>
        <w:t>df,aes</w:t>
      </w:r>
      <w:proofErr w:type="gramEnd"/>
      <w:r w:rsidRPr="00090430">
        <w:rPr>
          <w:rFonts w:ascii="Source Serif Pro,Source Serif" w:eastAsia="Source Serif Pro,Source Serif" w:hAnsi="Source Serif Pro,Source Serif" w:cs="Source Serif Pro,Source Serif"/>
          <w:color w:val="000000" w:themeColor="text1"/>
        </w:rPr>
        <w:t>_string</w:t>
      </w:r>
      <w:proofErr w:type="spellEnd"/>
      <w:r w:rsidRPr="00090430">
        <w:rPr>
          <w:rFonts w:ascii="Source Serif Pro,Source Serif" w:eastAsia="Source Serif Pro,Source Serif" w:hAnsi="Source Serif Pro,Source Serif" w:cs="Source Serif Pro,Source Serif"/>
          <w:color w:val="000000" w:themeColor="text1"/>
        </w:rPr>
        <w:t>(x=var1,y=var2))+</w:t>
      </w:r>
    </w:p>
    <w:p w14:paraId="00FF838B" w14:textId="4710FAD4" w:rsidR="00090430" w:rsidRPr="005749A9" w:rsidRDefault="00090430" w:rsidP="00090430">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Pro,Source Serif" w:eastAsia="Source Serif Pro,Source Serif" w:hAnsi="Source Serif Pro,Source Serif" w:cs="Source Serif Pro,Source Serif"/>
          <w:color w:val="000000" w:themeColor="text1"/>
        </w:rPr>
      </w:pPr>
      <w:r w:rsidRPr="00090430">
        <w:rPr>
          <w:rFonts w:ascii="Source Serif Pro,Source Serif" w:eastAsia="Source Serif Pro,Source Serif" w:hAnsi="Source Serif Pro,Source Serif" w:cs="Source Serif Pro,Source Serif"/>
          <w:color w:val="000000" w:themeColor="text1"/>
        </w:rPr>
        <w:t xml:space="preserve">  geom_point(color=</w:t>
      </w:r>
      <w:proofErr w:type="gramStart"/>
      <w:r w:rsidRPr="00090430">
        <w:rPr>
          <w:rFonts w:ascii="Source Serif Pro,Source Serif" w:eastAsia="Source Serif Pro,Source Serif" w:hAnsi="Source Serif Pro,Source Serif" w:cs="Source Serif Pro,Source Serif"/>
          <w:color w:val="000000" w:themeColor="text1"/>
        </w:rPr>
        <w:t>2,shape</w:t>
      </w:r>
      <w:proofErr w:type="gramEnd"/>
      <w:r w:rsidRPr="00090430">
        <w:rPr>
          <w:rFonts w:ascii="Source Serif Pro,Source Serif" w:eastAsia="Source Serif Pro,Source Serif" w:hAnsi="Source Serif Pro,Source Serif" w:cs="Source Serif Pro,Source Serif"/>
          <w:color w:val="000000" w:themeColor="text1"/>
        </w:rPr>
        <w:t>=2)+xlim(0,10000)+xlab(name1)+ylab(name2)</w:t>
      </w:r>
    </w:p>
    <w:p w14:paraId="175AC84C" w14:textId="7A7EE4B6" w:rsidR="00E8779D" w:rsidRPr="002869AE" w:rsidRDefault="65A52AF8" w:rsidP="65A52AF8">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5A52AF8">
        <w:rPr>
          <w:rFonts w:ascii="Source Serif Pro" w:eastAsia="Source Serif Pro" w:hAnsi="Source Serif Pro" w:cs="Source Serif Pro"/>
          <w:color w:val="000000" w:themeColor="text1"/>
        </w:rPr>
        <w:t>Then change the color and shape of the points – Plot 1</w:t>
      </w:r>
    </w:p>
    <w:p w14:paraId="71190663" w14:textId="578B282E" w:rsidR="002869AE" w:rsidRPr="005749A9" w:rsidRDefault="002869AE" w:rsidP="002869AE">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Pro,Source Serif" w:eastAsia="Source Serif Pro,Source Serif" w:hAnsi="Source Serif Pro,Source Serif" w:cs="Source Serif Pro,Source Serif"/>
          <w:color w:val="000000" w:themeColor="text1"/>
        </w:rPr>
      </w:pPr>
      <w:r w:rsidRPr="002869AE">
        <w:rPr>
          <w:rFonts w:ascii="Source Serif Pro,Source Serif" w:eastAsia="Source Serif Pro,Source Serif" w:hAnsi="Source Serif Pro,Source Serif" w:cs="Source Serif Pro,Source Serif"/>
          <w:color w:val="000000" w:themeColor="text1"/>
        </w:rPr>
        <w:t>p2 &lt;- ggplot(</w:t>
      </w:r>
      <w:proofErr w:type="spellStart"/>
      <w:proofErr w:type="gramStart"/>
      <w:r w:rsidRPr="002869AE">
        <w:rPr>
          <w:rFonts w:ascii="Source Serif Pro,Source Serif" w:eastAsia="Source Serif Pro,Source Serif" w:hAnsi="Source Serif Pro,Source Serif" w:cs="Source Serif Pro,Source Serif"/>
          <w:color w:val="000000" w:themeColor="text1"/>
        </w:rPr>
        <w:t>df,aes</w:t>
      </w:r>
      <w:proofErr w:type="gramEnd"/>
      <w:r w:rsidRPr="002869AE">
        <w:rPr>
          <w:rFonts w:ascii="Source Serif Pro,Source Serif" w:eastAsia="Source Serif Pro,Source Serif" w:hAnsi="Source Serif Pro,Source Serif" w:cs="Source Serif Pro,Source Serif"/>
          <w:color w:val="000000" w:themeColor="text1"/>
        </w:rPr>
        <w:t>_string</w:t>
      </w:r>
      <w:proofErr w:type="spellEnd"/>
      <w:r w:rsidRPr="002869AE">
        <w:rPr>
          <w:rFonts w:ascii="Source Serif Pro,Source Serif" w:eastAsia="Source Serif Pro,Source Serif" w:hAnsi="Source Serif Pro,Source Serif" w:cs="Source Serif Pro,Source Serif"/>
          <w:color w:val="000000" w:themeColor="text1"/>
        </w:rPr>
        <w:t>(x=var1,y=var2))+</w:t>
      </w:r>
      <w:r>
        <w:rPr>
          <w:rFonts w:ascii="Source Serif Pro,Source Serif" w:eastAsia="Source Serif Pro,Source Serif" w:hAnsi="Source Serif Pro,Source Serif" w:cs="Source Serif Pro,Source Serif"/>
          <w:color w:val="000000" w:themeColor="text1"/>
        </w:rPr>
        <w:t xml:space="preserve"> </w:t>
      </w:r>
      <w:r w:rsidRPr="002869AE">
        <w:rPr>
          <w:rFonts w:ascii="Source Serif Pro,Source Serif" w:eastAsia="Source Serif Pro,Source Serif" w:hAnsi="Source Serif Pro,Source Serif" w:cs="Source Serif Pro,Source Serif"/>
          <w:color w:val="000000" w:themeColor="text1"/>
        </w:rPr>
        <w:t>geom_point(aes(color=Country,shape=Country))+xlim(0,10000)+xlab(name1)+ylab(name2)</w:t>
      </w:r>
    </w:p>
    <w:p w14:paraId="3289A581" w14:textId="2C2978B6" w:rsidR="00F53F4C" w:rsidRPr="00F53F4C" w:rsidRDefault="65A52AF8" w:rsidP="00F53F4C">
      <w:pPr>
        <w:pStyle w:val="ListParagraph"/>
        <w:numPr>
          <w:ilvl w:val="0"/>
          <w:numId w:val="10"/>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Pro,Source Serif" w:eastAsia="Source Serif Pro,Source Serif" w:hAnsi="Source Serif Pro,Source Serif" w:cs="Source Serif Pro,Source Serif"/>
          <w:color w:val="000000" w:themeColor="text1"/>
        </w:rPr>
      </w:pPr>
      <w:r w:rsidRPr="65A52AF8">
        <w:rPr>
          <w:rFonts w:ascii="Source Serif Pro" w:eastAsia="Source Serif Pro" w:hAnsi="Source Serif Pro" w:cs="Source Serif Pro"/>
          <w:color w:val="000000" w:themeColor="text1"/>
        </w:rPr>
        <w:t xml:space="preserve">Now group points by </w:t>
      </w:r>
      <w:r w:rsidRPr="65A52AF8">
        <w:rPr>
          <w:rFonts w:ascii="Source Serif Pro,Source Serif" w:eastAsia="Source Serif Pro,Source Serif" w:hAnsi="Source Serif Pro,Source Serif" w:cs="Source Serif Pro,Source Serif"/>
          <w:color w:val="000000" w:themeColor="text1"/>
        </w:rPr>
        <w:t>“</w:t>
      </w:r>
      <w:r w:rsidRPr="65A52AF8">
        <w:rPr>
          <w:rFonts w:ascii="Source Serif Pro" w:eastAsia="Source Serif Pro" w:hAnsi="Source Serif Pro" w:cs="Source Serif Pro"/>
          <w:color w:val="000000" w:themeColor="text1"/>
        </w:rPr>
        <w:t>Country</w:t>
      </w:r>
      <w:r w:rsidRPr="65A52AF8">
        <w:rPr>
          <w:rFonts w:ascii="Source Serif Pro,Source Serif" w:eastAsia="Source Serif Pro,Source Serif" w:hAnsi="Source Serif Pro,Source Serif" w:cs="Source Serif Pro,Source Serif"/>
          <w:color w:val="000000" w:themeColor="text1"/>
        </w:rPr>
        <w:t>”</w:t>
      </w:r>
      <w:r w:rsidRPr="65A52AF8">
        <w:rPr>
          <w:rFonts w:ascii="Source Serif Pro" w:eastAsia="Source Serif Pro" w:hAnsi="Source Serif Pro" w:cs="Source Serif Pro"/>
          <w:color w:val="000000" w:themeColor="text1"/>
        </w:rPr>
        <w:t xml:space="preserve"> mapped by color and shape – Plot 3 and Plot 4</w:t>
      </w:r>
    </w:p>
    <w:p w14:paraId="1122D9E6" w14:textId="7B820D41" w:rsidR="000A26D8" w:rsidRDefault="00F53F4C" w:rsidP="120A31B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themeColor="text1"/>
        </w:rPr>
      </w:pPr>
      <w:proofErr w:type="spellStart"/>
      <w:proofErr w:type="gramStart"/>
      <w:r w:rsidRPr="00F53F4C">
        <w:rPr>
          <w:rFonts w:ascii="Source Serif" w:eastAsia="Source Serif" w:hAnsi="Source Serif" w:cs="Source Serif"/>
          <w:color w:val="000000" w:themeColor="text1"/>
        </w:rPr>
        <w:t>grid.arrange</w:t>
      </w:r>
      <w:proofErr w:type="spellEnd"/>
      <w:proofErr w:type="gramEnd"/>
      <w:r w:rsidRPr="00F53F4C">
        <w:rPr>
          <w:rFonts w:ascii="Source Serif" w:eastAsia="Source Serif" w:hAnsi="Source Serif" w:cs="Source Serif"/>
          <w:color w:val="000000" w:themeColor="text1"/>
        </w:rPr>
        <w:t xml:space="preserve">(p1, p2, </w:t>
      </w:r>
      <w:proofErr w:type="spellStart"/>
      <w:r w:rsidRPr="00F53F4C">
        <w:rPr>
          <w:rFonts w:ascii="Source Serif" w:eastAsia="Source Serif" w:hAnsi="Source Serif" w:cs="Source Serif"/>
          <w:color w:val="000000" w:themeColor="text1"/>
        </w:rPr>
        <w:t>nrow</w:t>
      </w:r>
      <w:proofErr w:type="spellEnd"/>
      <w:r w:rsidRPr="00F53F4C">
        <w:rPr>
          <w:rFonts w:ascii="Source Serif" w:eastAsia="Source Serif" w:hAnsi="Source Serif" w:cs="Source Serif"/>
          <w:color w:val="000000" w:themeColor="text1"/>
        </w:rPr>
        <w:t xml:space="preserve"> = 2)</w:t>
      </w:r>
    </w:p>
    <w:p w14:paraId="74E8B601" w14:textId="570B17C3" w:rsidR="00D739EA" w:rsidRDefault="00D739EA" w:rsidP="120A31B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themeColor="text1"/>
        </w:rPr>
      </w:pPr>
    </w:p>
    <w:p w14:paraId="4D8418A6" w14:textId="705A12D6" w:rsidR="009C0865" w:rsidRPr="00444528" w:rsidRDefault="008279E9" w:rsidP="009C0865">
      <w:pPr>
        <w:pStyle w:val="ListParagraph"/>
        <w:widowControl w:val="0"/>
        <w:spacing w:after="43" w:line="288" w:lineRule="auto"/>
        <w:ind w:left="360" w:right="180"/>
        <w:rPr>
          <w:rFonts w:ascii="Source Serif Pro" w:eastAsia="Source Serif Pro" w:hAnsi="Source Serif Pro" w:cs="Source Serif Pro"/>
          <w:color w:val="000000"/>
        </w:rPr>
      </w:pPr>
      <w:r>
        <w:rPr>
          <w:rFonts w:ascii="Source Serif Pro" w:eastAsia="Source Serif Pro" w:hAnsi="Source Serif Pro" w:cs="Source Serif Pro"/>
          <w:color w:val="000000"/>
        </w:rPr>
        <w:tab/>
      </w:r>
      <w:r>
        <w:rPr>
          <w:rFonts w:ascii="Source Serif Pro" w:eastAsia="Source Serif Pro" w:hAnsi="Source Serif Pro" w:cs="Source Serif Pro"/>
          <w:color w:val="000000"/>
        </w:rPr>
        <w:tab/>
      </w:r>
      <w:r w:rsidR="009C0865" w:rsidRPr="00444528">
        <w:rPr>
          <w:rFonts w:ascii="Source Serif Pro" w:eastAsia="Source Serif Pro" w:hAnsi="Source Serif Pro" w:cs="Source Serif Pro"/>
          <w:color w:val="000000"/>
        </w:rPr>
        <w:t>Go to https://goo.gl/RheL2G to access the code.</w:t>
      </w:r>
    </w:p>
    <w:p w14:paraId="28F31A5D" w14:textId="303DFB80" w:rsidR="00D739EA" w:rsidRDefault="00D739EA" w:rsidP="120A31B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themeColor="text1"/>
        </w:rPr>
      </w:pPr>
    </w:p>
    <w:p w14:paraId="7099EAE7" w14:textId="6E918AC9" w:rsidR="00D739EA" w:rsidRDefault="00D739EA" w:rsidP="120A31B4">
      <w:pPr>
        <w:pStyle w:val="ListParagraph"/>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800"/>
        <w:rPr>
          <w:rFonts w:ascii="Source Serif" w:eastAsia="Source Serif" w:hAnsi="Source Serif" w:cs="Source Serif"/>
          <w:color w:val="000000" w:themeColor="text1"/>
        </w:rPr>
      </w:pPr>
    </w:p>
    <w:p w14:paraId="559CDB39" w14:textId="620CDFE0" w:rsidR="005F72FE" w:rsidRDefault="005F72FE"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0BA9DB9C" w14:textId="00A74BE2" w:rsidR="005F72FE" w:rsidRDefault="004D6886"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r>
        <w:rPr>
          <w:noProof/>
        </w:rPr>
        <w:drawing>
          <wp:anchor distT="0" distB="0" distL="114300" distR="114300" simplePos="0" relativeHeight="251658246" behindDoc="0" locked="0" layoutInCell="1" allowOverlap="1" wp14:anchorId="79DE50F8" wp14:editId="0811E5BD">
            <wp:simplePos x="0" y="0"/>
            <wp:positionH relativeFrom="column">
              <wp:posOffset>382270</wp:posOffset>
            </wp:positionH>
            <wp:positionV relativeFrom="paragraph">
              <wp:posOffset>-424180</wp:posOffset>
            </wp:positionV>
            <wp:extent cx="5724525" cy="396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24525" cy="3967400"/>
                    </a:xfrm>
                    <a:prstGeom prst="rect">
                      <a:avLst/>
                    </a:prstGeom>
                  </pic:spPr>
                </pic:pic>
              </a:graphicData>
            </a:graphic>
            <wp14:sizeRelH relativeFrom="margin">
              <wp14:pctWidth>0</wp14:pctWidth>
            </wp14:sizeRelH>
            <wp14:sizeRelV relativeFrom="margin">
              <wp14:pctHeight>0</wp14:pctHeight>
            </wp14:sizeRelV>
          </wp:anchor>
        </w:drawing>
      </w:r>
    </w:p>
    <w:p w14:paraId="46DE32B8" w14:textId="77777777" w:rsidR="005F72FE" w:rsidRDefault="005F72FE"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739CE781" w14:textId="1DEA5DC8" w:rsidR="005F72FE" w:rsidRDefault="005F72FE"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35D197A9"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48A7233D"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4173C252"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4681DC11"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16ACE654"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435F2A95"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2BDA775C"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65AC8C4D" w14:textId="77777777" w:rsidR="002114D8" w:rsidRDefault="002114D8"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38E095A5" w14:textId="77777777" w:rsidR="005F72FE" w:rsidRDefault="005F72FE"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2EAB3ACD" w14:textId="77777777" w:rsidR="005F72FE" w:rsidRDefault="005F72FE"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52BB467F" w14:textId="77777777" w:rsidR="00734C15" w:rsidRDefault="00734C15" w:rsidP="5A17CC56">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32C7F57F" w14:textId="77777777" w:rsidR="002114D8" w:rsidRDefault="002114D8" w:rsidP="6C466ADB">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7BCB19F4" w14:textId="77777777" w:rsidR="002114D8" w:rsidRDefault="002114D8" w:rsidP="6C466ADB">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21E4A7F1" w14:textId="77777777" w:rsidR="002114D8" w:rsidRDefault="002114D8" w:rsidP="6C466ADB">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43FA582A" w14:textId="77777777" w:rsidR="002114D8" w:rsidRDefault="002114D8" w:rsidP="6C466ADB">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256E5E36" w14:textId="77777777" w:rsidR="002114D8" w:rsidRDefault="002114D8" w:rsidP="6C466ADB">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p>
    <w:p w14:paraId="79FA1737" w14:textId="43093176" w:rsidR="002114D8" w:rsidRDefault="6C466ADB" w:rsidP="6C466ADB">
      <w:pPr>
        <w:pStyle w:val="ListParagraph"/>
        <w:widowControl w:val="0"/>
        <w:shd w:val="clear" w:color="auto" w:fill="FFFFFF" w:themeFill="background1"/>
        <w:spacing w:after="0" w:line="288" w:lineRule="auto"/>
        <w:rPr>
          <w:rFonts w:ascii="Source Serif Pro" w:eastAsia="Source Serif Pro" w:hAnsi="Source Serif Pro" w:cs="Source Serif Pro"/>
          <w:b/>
          <w:bCs/>
          <w:color w:val="000000" w:themeColor="text1"/>
          <w:sz w:val="26"/>
          <w:szCs w:val="26"/>
        </w:rPr>
      </w:pPr>
      <w:commentRangeStart w:id="53"/>
      <w:commentRangeStart w:id="54"/>
      <w:commentRangeStart w:id="55"/>
      <w:r w:rsidRPr="6C466ADB">
        <w:rPr>
          <w:rFonts w:ascii="Source Serif Pro" w:eastAsia="Source Serif Pro" w:hAnsi="Source Serif Pro" w:cs="Source Serif Pro"/>
          <w:b/>
          <w:bCs/>
          <w:color w:val="000000" w:themeColor="text1"/>
          <w:sz w:val="26"/>
          <w:szCs w:val="26"/>
        </w:rPr>
        <w:t>Discussion:</w:t>
      </w:r>
    </w:p>
    <w:p w14:paraId="15849146" w14:textId="12568C94" w:rsidR="004A4B8D" w:rsidRDefault="004A4B8D" w:rsidP="6C466ADB">
      <w:pPr>
        <w:pStyle w:val="ListParagraph"/>
        <w:widowControl w:val="0"/>
        <w:shd w:val="clear" w:color="auto" w:fill="FFFFFF" w:themeFill="background1"/>
        <w:spacing w:after="0" w:line="288" w:lineRule="auto"/>
        <w:rPr>
          <w:rFonts w:ascii="Source Serif Pro" w:eastAsia="Source Serif Pro" w:hAnsi="Source Serif Pro" w:cs="Source Serif Pro"/>
          <w:bCs/>
          <w:color w:val="000000" w:themeColor="text1"/>
          <w:sz w:val="26"/>
          <w:szCs w:val="26"/>
        </w:rPr>
      </w:pPr>
      <w:r>
        <w:rPr>
          <w:rFonts w:ascii="Source Serif Pro" w:eastAsia="Source Serif Pro" w:hAnsi="Source Serif Pro" w:cs="Source Serif Pro"/>
          <w:bCs/>
          <w:color w:val="000000" w:themeColor="text1"/>
          <w:sz w:val="26"/>
          <w:szCs w:val="26"/>
        </w:rPr>
        <w:t>Question:</w:t>
      </w:r>
    </w:p>
    <w:p w14:paraId="61CE5855" w14:textId="2AFABFF5" w:rsidR="004A4B8D" w:rsidRDefault="004A4B8D" w:rsidP="6C466ADB">
      <w:pPr>
        <w:pStyle w:val="ListParagraph"/>
        <w:widowControl w:val="0"/>
        <w:shd w:val="clear" w:color="auto" w:fill="FFFFFF" w:themeFill="background1"/>
        <w:spacing w:after="0" w:line="288" w:lineRule="auto"/>
        <w:rPr>
          <w:rFonts w:ascii="Source Serif Pro" w:eastAsia="Source Serif Pro" w:hAnsi="Source Serif Pro" w:cs="Source Serif Pro"/>
          <w:bCs/>
          <w:color w:val="000000" w:themeColor="text1"/>
          <w:sz w:val="26"/>
          <w:szCs w:val="26"/>
        </w:rPr>
      </w:pPr>
      <w:r>
        <w:rPr>
          <w:rFonts w:ascii="Source Serif Pro" w:eastAsia="Source Serif Pro" w:hAnsi="Source Serif Pro" w:cs="Source Serif Pro"/>
          <w:bCs/>
          <w:color w:val="000000" w:themeColor="text1"/>
          <w:sz w:val="26"/>
          <w:szCs w:val="26"/>
        </w:rPr>
        <w:t xml:space="preserve">We see that as GDP/capita increases the electricity/capita consumption increases for all countries. Hence, what can we conclude about the correlation between the two quantities? </w:t>
      </w:r>
    </w:p>
    <w:p w14:paraId="048BD0D6" w14:textId="77777777" w:rsidR="004A4B8D" w:rsidRDefault="004A4B8D" w:rsidP="6C466ADB">
      <w:pPr>
        <w:pStyle w:val="ListParagraph"/>
        <w:widowControl w:val="0"/>
        <w:shd w:val="clear" w:color="auto" w:fill="FFFFFF" w:themeFill="background1"/>
        <w:spacing w:after="0" w:line="288" w:lineRule="auto"/>
        <w:rPr>
          <w:rFonts w:ascii="Source Serif Pro" w:eastAsia="Source Serif Pro" w:hAnsi="Source Serif Pro" w:cs="Source Serif Pro"/>
          <w:bCs/>
          <w:color w:val="000000" w:themeColor="text1"/>
          <w:sz w:val="26"/>
          <w:szCs w:val="26"/>
        </w:rPr>
      </w:pPr>
    </w:p>
    <w:p w14:paraId="324CC6DD" w14:textId="7DFD96B6" w:rsidR="004A4B8D" w:rsidRPr="004A4B8D" w:rsidRDefault="004A4B8D" w:rsidP="6C466ADB">
      <w:pPr>
        <w:pStyle w:val="ListParagraph"/>
        <w:widowControl w:val="0"/>
        <w:shd w:val="clear" w:color="auto" w:fill="FFFFFF" w:themeFill="background1"/>
        <w:spacing w:after="0" w:line="288" w:lineRule="auto"/>
        <w:rPr>
          <w:rFonts w:ascii="Source Serif Pro" w:eastAsia="Source Serif Pro" w:hAnsi="Source Serif Pro" w:cs="Source Serif Pro"/>
          <w:bCs/>
          <w:color w:val="000000" w:themeColor="text1"/>
          <w:sz w:val="26"/>
          <w:szCs w:val="26"/>
        </w:rPr>
      </w:pPr>
      <w:r>
        <w:rPr>
          <w:rFonts w:ascii="Source Serif Pro" w:eastAsia="Source Serif Pro" w:hAnsi="Source Serif Pro" w:cs="Source Serif Pro"/>
          <w:bCs/>
          <w:color w:val="000000" w:themeColor="text1"/>
          <w:sz w:val="26"/>
          <w:szCs w:val="26"/>
        </w:rPr>
        <w:t>Answer:</w:t>
      </w:r>
    </w:p>
    <w:p w14:paraId="0C701C54" w14:textId="6BFCFD4E" w:rsidR="007E2001" w:rsidRDefault="6C466ADB" w:rsidP="6C466ADB">
      <w:pPr>
        <w:pStyle w:val="ListParagraph"/>
        <w:widowControl w:val="0"/>
        <w:spacing w:after="43" w:line="288" w:lineRule="auto"/>
        <w:ind w:right="180"/>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Electricity consumption per capita is positively correlated with GDP per capita</w:t>
      </w:r>
      <w:commentRangeEnd w:id="53"/>
      <w:r w:rsidR="65A52AF8">
        <w:rPr>
          <w:rStyle w:val="CommentReference"/>
        </w:rPr>
        <w:commentReference w:id="53"/>
      </w:r>
      <w:commentRangeEnd w:id="54"/>
      <w:r w:rsidR="00DD2C48">
        <w:rPr>
          <w:rStyle w:val="CommentReference"/>
        </w:rPr>
        <w:commentReference w:id="54"/>
      </w:r>
      <w:commentRangeEnd w:id="55"/>
      <w:r w:rsidR="00DD2C48">
        <w:rPr>
          <w:rStyle w:val="CommentReference"/>
        </w:rPr>
        <w:commentReference w:id="55"/>
      </w:r>
      <w:r w:rsidRPr="6C466ADB">
        <w:rPr>
          <w:rFonts w:ascii="Source Serif Pro" w:eastAsia="Source Serif Pro" w:hAnsi="Source Serif Pro" w:cs="Source Serif Pro"/>
          <w:color w:val="000000" w:themeColor="text1"/>
        </w:rPr>
        <w:t>.</w:t>
      </w:r>
    </w:p>
    <w:p w14:paraId="16985B9B" w14:textId="428399E4" w:rsidR="00DD3A4F" w:rsidRDefault="00DD3A4F" w:rsidP="00DD3A4F">
      <w:pPr>
        <w:pStyle w:val="ListParagraph"/>
        <w:widowControl w:val="0"/>
        <w:spacing w:after="43" w:line="288" w:lineRule="auto"/>
        <w:ind w:right="180"/>
        <w:rPr>
          <w:rFonts w:ascii="Source Serif Pro" w:eastAsia="Source Serif Pro" w:hAnsi="Source Serif Pro" w:cs="Source Serif Pro"/>
          <w:color w:val="000000"/>
        </w:rPr>
      </w:pPr>
    </w:p>
    <w:p w14:paraId="4DB3A0A3" w14:textId="106C3B62" w:rsidR="009509F6" w:rsidRPr="006549FD"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sz w:val="24"/>
          <w:szCs w:val="24"/>
        </w:rPr>
      </w:pPr>
      <w:r w:rsidRPr="65A52AF8">
        <w:rPr>
          <w:rFonts w:ascii="Source Serif Pro" w:eastAsia="Source Serif Pro" w:hAnsi="Source Serif Pro" w:cs="Source Serif Pro"/>
          <w:b/>
          <w:bCs/>
          <w:color w:val="000000" w:themeColor="text1"/>
          <w:sz w:val="28"/>
          <w:szCs w:val="28"/>
        </w:rPr>
        <w:t xml:space="preserve">Activity C: </w:t>
      </w:r>
      <w:r w:rsidRPr="65A52AF8">
        <w:rPr>
          <w:rFonts w:ascii="Source Serif Pro" w:eastAsia="Source Serif Pro" w:hAnsi="Source Serif Pro" w:cs="Source Serif Pro"/>
          <w:color w:val="000000" w:themeColor="text1"/>
          <w:sz w:val="24"/>
          <w:szCs w:val="24"/>
        </w:rPr>
        <w:t>Using color differentiation in plots</w:t>
      </w:r>
    </w:p>
    <w:p w14:paraId="0A40BCF0" w14:textId="44EFBF5B" w:rsidR="009509F6"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4"/>
          <w:szCs w:val="24"/>
        </w:rPr>
        <w:t>Scenario:</w:t>
      </w:r>
      <w:r w:rsidRPr="65A52AF8">
        <w:rPr>
          <w:rFonts w:ascii="Source Serif Pro" w:eastAsia="Source Serif Pro" w:hAnsi="Source Serif Pro" w:cs="Source Serif Pro"/>
          <w:color w:val="000000" w:themeColor="text1"/>
        </w:rPr>
        <w:t xml:space="preserve"> A loan company has given loan amounts to people with different features, for example, employment status, home ownership, credit grade, etc. You want to see the relationship of some of those variables.</w:t>
      </w:r>
    </w:p>
    <w:p w14:paraId="53C67ED7" w14:textId="12DF4EE0" w:rsidR="00507D1D"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4"/>
          <w:szCs w:val="24"/>
        </w:rPr>
        <w:t>Aim:</w:t>
      </w:r>
      <w:r w:rsidRPr="65A52AF8">
        <w:rPr>
          <w:rFonts w:ascii="Source Serif Pro" w:eastAsia="Source Serif Pro" w:hAnsi="Source Serif Pro" w:cs="Source Serif Pro"/>
          <w:color w:val="000000" w:themeColor="text1"/>
        </w:rPr>
        <w:t xml:space="preserve"> To view the distribution of loan amount vs home ownership color differentiated by Credit grade.</w:t>
      </w:r>
    </w:p>
    <w:p w14:paraId="3E65F46D" w14:textId="295710F5" w:rsidR="001A4DAC" w:rsidRPr="00626E47" w:rsidRDefault="65A52AF8" w:rsidP="65A52AF8">
      <w:pPr>
        <w:pStyle w:val="ListParagraph"/>
        <w:widowControl w:val="0"/>
        <w:spacing w:after="43" w:line="288" w:lineRule="auto"/>
        <w:ind w:right="180"/>
        <w:rPr>
          <w:rFonts w:ascii="Source Serif Pro" w:eastAsia="Source Serif Pro" w:hAnsi="Source Serif Pro" w:cs="Source Serif Pro"/>
          <w:b/>
          <w:bCs/>
          <w:color w:val="000000" w:themeColor="text1"/>
          <w:sz w:val="24"/>
          <w:szCs w:val="24"/>
        </w:rPr>
      </w:pPr>
      <w:r w:rsidRPr="65A52AF8">
        <w:rPr>
          <w:rFonts w:ascii="Source Serif Pro" w:eastAsia="Source Serif Pro" w:hAnsi="Source Serif Pro" w:cs="Source Serif Pro"/>
          <w:b/>
          <w:bCs/>
          <w:color w:val="000000" w:themeColor="text1"/>
          <w:sz w:val="24"/>
          <w:szCs w:val="24"/>
        </w:rPr>
        <w:t>Steps for Completion:</w:t>
      </w:r>
    </w:p>
    <w:p w14:paraId="0C3256A8" w14:textId="30EB5239" w:rsidR="001A4DAC" w:rsidRDefault="5A17CC56" w:rsidP="5A17CC56">
      <w:pPr>
        <w:pStyle w:val="ListParagraph"/>
        <w:widowControl w:val="0"/>
        <w:numPr>
          <w:ilvl w:val="0"/>
          <w:numId w:val="11"/>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Use the dataset: </w:t>
      </w:r>
      <w:r w:rsidR="00A92F82">
        <w:rPr>
          <w:rFonts w:ascii="Source Serif Pro" w:eastAsia="Source Serif Pro" w:hAnsi="Source Serif Pro" w:cs="Source Serif Pro"/>
          <w:color w:val="000000" w:themeColor="text1"/>
        </w:rPr>
        <w:t>“</w:t>
      </w:r>
      <w:proofErr w:type="spellStart"/>
      <w:r w:rsidRPr="5A17CC56">
        <w:rPr>
          <w:rFonts w:ascii="Source Serif Pro" w:eastAsia="Source Serif Pro" w:hAnsi="Source Serif Pro" w:cs="Source Serif Pro"/>
          <w:color w:val="000000" w:themeColor="text1"/>
        </w:rPr>
        <w:t>LoanStat</w:t>
      </w:r>
      <w:r w:rsidR="00A92F82">
        <w:rPr>
          <w:rFonts w:ascii="Source Serif Pro" w:eastAsia="Source Serif Pro" w:hAnsi="Source Serif Pro" w:cs="Source Serif Pro"/>
          <w:color w:val="000000" w:themeColor="text1"/>
        </w:rPr>
        <w:t>s</w:t>
      </w:r>
      <w:proofErr w:type="spellEnd"/>
      <w:r w:rsidR="00A92F82">
        <w:rPr>
          <w:rFonts w:ascii="Source Serif Pro" w:eastAsia="Source Serif Pro" w:hAnsi="Source Serif Pro" w:cs="Source Serif Pro"/>
          <w:color w:val="000000" w:themeColor="text1"/>
        </w:rPr>
        <w:t>”</w:t>
      </w:r>
      <w:r w:rsidR="004F6C3C">
        <w:rPr>
          <w:rFonts w:ascii="Source Serif Pro" w:eastAsia="Source Serif Pro" w:hAnsi="Source Serif Pro" w:cs="Source Serif Pro"/>
          <w:color w:val="000000" w:themeColor="text1"/>
        </w:rPr>
        <w:t xml:space="preserve"> and make a subset</w:t>
      </w:r>
      <w:r w:rsidR="003B5591">
        <w:rPr>
          <w:rFonts w:ascii="Source Serif Pro" w:eastAsia="Source Serif Pro" w:hAnsi="Source Serif Pro" w:cs="Source Serif Pro"/>
          <w:color w:val="000000" w:themeColor="text1"/>
        </w:rPr>
        <w:t xml:space="preserve"> using the following variables as below:</w:t>
      </w:r>
    </w:p>
    <w:p w14:paraId="37C68476" w14:textId="531A44ED" w:rsidR="004F6C3C" w:rsidRDefault="004F6C3C" w:rsidP="004F6C3C">
      <w:pPr>
        <w:pStyle w:val="ListParagraph"/>
        <w:widowControl w:val="0"/>
        <w:spacing w:after="43" w:line="288" w:lineRule="auto"/>
        <w:ind w:left="1440" w:right="180"/>
        <w:rPr>
          <w:rFonts w:ascii="Source Serif Pro" w:eastAsia="Source Serif Pro" w:hAnsi="Source Serif Pro" w:cs="Source Serif Pro"/>
          <w:color w:val="000000" w:themeColor="text1"/>
        </w:rPr>
      </w:pPr>
      <w:r w:rsidRPr="004F6C3C">
        <w:rPr>
          <w:rFonts w:ascii="Source Serif Pro" w:eastAsia="Source Serif Pro" w:hAnsi="Source Serif Pro" w:cs="Source Serif Pro"/>
          <w:color w:val="000000" w:themeColor="text1"/>
        </w:rPr>
        <w:t>dfn &lt;- df3</w:t>
      </w:r>
      <w:proofErr w:type="gramStart"/>
      <w:r w:rsidRPr="004F6C3C">
        <w:rPr>
          <w:rFonts w:ascii="Source Serif Pro" w:eastAsia="Source Serif Pro" w:hAnsi="Source Serif Pro" w:cs="Source Serif Pro"/>
          <w:color w:val="000000" w:themeColor="text1"/>
        </w:rPr>
        <w:t>[,c</w:t>
      </w:r>
      <w:proofErr w:type="gramEnd"/>
      <w:r w:rsidRPr="004F6C3C">
        <w:rPr>
          <w:rFonts w:ascii="Source Serif Pro" w:eastAsia="Source Serif Pro" w:hAnsi="Source Serif Pro" w:cs="Source Serif Pro"/>
          <w:color w:val="000000" w:themeColor="text1"/>
        </w:rPr>
        <w:t>("home_ownership","loan_</w:t>
      </w:r>
      <w:proofErr w:type="spellStart"/>
      <w:r w:rsidRPr="004F6C3C">
        <w:rPr>
          <w:rFonts w:ascii="Source Serif Pro" w:eastAsia="Source Serif Pro" w:hAnsi="Source Serif Pro" w:cs="Source Serif Pro"/>
          <w:color w:val="000000" w:themeColor="text1"/>
        </w:rPr>
        <w:t>amnt</w:t>
      </w:r>
      <w:proofErr w:type="spellEnd"/>
      <w:r w:rsidRPr="004F6C3C">
        <w:rPr>
          <w:rFonts w:ascii="Source Serif Pro" w:eastAsia="Source Serif Pro" w:hAnsi="Source Serif Pro" w:cs="Source Serif Pro"/>
          <w:color w:val="000000" w:themeColor="text1"/>
        </w:rPr>
        <w:t>","grade")]</w:t>
      </w:r>
    </w:p>
    <w:p w14:paraId="44BCAFAF" w14:textId="009AACB4" w:rsidR="00381907" w:rsidRDefault="65A52AF8" w:rsidP="65A52AF8">
      <w:pPr>
        <w:pStyle w:val="ListParagraph"/>
        <w:widowControl w:val="0"/>
        <w:numPr>
          <w:ilvl w:val="0"/>
          <w:numId w:val="11"/>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Clean the dataset (we want to remove the “NONE” and “NA” cases)</w:t>
      </w:r>
    </w:p>
    <w:p w14:paraId="0F4961B0" w14:textId="5C61F467" w:rsidR="00381907" w:rsidRPr="00381907" w:rsidRDefault="5A17CC56" w:rsidP="5A17CC56">
      <w:pPr>
        <w:pStyle w:val="ListParagraph"/>
        <w:widowControl w:val="0"/>
        <w:spacing w:after="43" w:line="288" w:lineRule="auto"/>
        <w:ind w:left="1440" w:right="180"/>
        <w:rPr>
          <w:rFonts w:ascii="Lucida Console,Source Serif Pro" w:eastAsia="Lucida Console,Source Serif Pro" w:hAnsi="Lucida Console,Source Serif Pro" w:cs="Lucida Console,Source Serif Pro"/>
          <w:color w:val="000000" w:themeColor="text1"/>
          <w:sz w:val="18"/>
          <w:szCs w:val="18"/>
        </w:rPr>
      </w:pPr>
      <w:r w:rsidRPr="5A17CC56">
        <w:rPr>
          <w:rFonts w:ascii="Lucida Console" w:eastAsia="Lucida Console" w:hAnsi="Lucida Console" w:cs="Lucida Console"/>
          <w:color w:val="000000" w:themeColor="text1"/>
          <w:sz w:val="18"/>
          <w:szCs w:val="18"/>
        </w:rPr>
        <w:t xml:space="preserve">dfn &lt;- </w:t>
      </w:r>
      <w:proofErr w:type="gramStart"/>
      <w:r w:rsidRPr="5A17CC56">
        <w:rPr>
          <w:rFonts w:ascii="Lucida Console" w:eastAsia="Lucida Console" w:hAnsi="Lucida Console" w:cs="Lucida Console"/>
          <w:color w:val="000000" w:themeColor="text1"/>
          <w:sz w:val="18"/>
          <w:szCs w:val="18"/>
        </w:rPr>
        <w:t>na.omit</w:t>
      </w:r>
      <w:proofErr w:type="gramEnd"/>
      <w:r w:rsidRPr="5A17CC56">
        <w:rPr>
          <w:rFonts w:ascii="Lucida Console" w:eastAsia="Lucida Console" w:hAnsi="Lucida Console" w:cs="Lucida Console"/>
          <w:color w:val="000000" w:themeColor="text1"/>
          <w:sz w:val="18"/>
          <w:szCs w:val="18"/>
        </w:rPr>
        <w:t>(dfn)</w:t>
      </w:r>
    </w:p>
    <w:p w14:paraId="3DA4F018" w14:textId="07B3C9CF" w:rsidR="00381907" w:rsidRPr="00381907" w:rsidRDefault="5A17CC56" w:rsidP="5A17CC56">
      <w:pPr>
        <w:pStyle w:val="ListParagraph"/>
        <w:widowControl w:val="0"/>
        <w:spacing w:after="43" w:line="288" w:lineRule="auto"/>
        <w:ind w:left="1440" w:right="180"/>
        <w:rPr>
          <w:rFonts w:ascii="Lucida Console,Source Serif Pro" w:eastAsia="Lucida Console,Source Serif Pro" w:hAnsi="Lucida Console,Source Serif Pro" w:cs="Lucida Console,Source Serif Pro"/>
          <w:color w:val="000000" w:themeColor="text1"/>
          <w:sz w:val="18"/>
          <w:szCs w:val="18"/>
        </w:rPr>
      </w:pPr>
      <w:r w:rsidRPr="5A17CC56">
        <w:rPr>
          <w:rFonts w:ascii="Lucida Console" w:eastAsia="Lucida Console" w:hAnsi="Lucida Console" w:cs="Lucida Console"/>
          <w:color w:val="000000" w:themeColor="text1"/>
          <w:sz w:val="18"/>
          <w:szCs w:val="18"/>
        </w:rPr>
        <w:t>dfn &lt;- subset (dfn</w:t>
      </w:r>
      <w:proofErr w:type="gramStart"/>
      <w:r w:rsidRPr="5A17CC56">
        <w:rPr>
          <w:rFonts w:ascii="Lucida Console" w:eastAsia="Lucida Console" w:hAnsi="Lucida Console" w:cs="Lucida Console"/>
          <w:color w:val="000000" w:themeColor="text1"/>
          <w:sz w:val="18"/>
          <w:szCs w:val="18"/>
        </w:rPr>
        <w:t>, !dfn</w:t>
      </w:r>
      <w:proofErr w:type="gramEnd"/>
      <w:r w:rsidRPr="5A17CC56">
        <w:rPr>
          <w:rFonts w:ascii="Lucida Console" w:eastAsia="Lucida Console" w:hAnsi="Lucida Console" w:cs="Lucida Console"/>
          <w:color w:val="000000" w:themeColor="text1"/>
          <w:sz w:val="18"/>
          <w:szCs w:val="18"/>
        </w:rPr>
        <w:t>$home_ownership %in% c("NONE"))</w:t>
      </w:r>
    </w:p>
    <w:p w14:paraId="0AFF5E56" w14:textId="02E96CCB" w:rsidR="0002212D" w:rsidRDefault="65A52AF8" w:rsidP="65A52AF8">
      <w:pPr>
        <w:pStyle w:val="ListParagraph"/>
        <w:widowControl w:val="0"/>
        <w:numPr>
          <w:ilvl w:val="0"/>
          <w:numId w:val="11"/>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Create a box plot showing loan amount vs. homeownership</w:t>
      </w:r>
      <w:r w:rsidR="00865E49">
        <w:rPr>
          <w:rFonts w:ascii="Source Serif Pro" w:eastAsia="Source Serif Pro" w:hAnsi="Source Serif Pro" w:cs="Source Serif Pro"/>
          <w:color w:val="000000" w:themeColor="text1"/>
        </w:rPr>
        <w:t xml:space="preserve"> (See code)</w:t>
      </w:r>
    </w:p>
    <w:p w14:paraId="6BEFC2BA" w14:textId="49D14EA6" w:rsidR="0002212D" w:rsidRPr="0002212D" w:rsidRDefault="65A52AF8" w:rsidP="65A52AF8">
      <w:pPr>
        <w:pStyle w:val="ListParagraph"/>
        <w:widowControl w:val="0"/>
        <w:numPr>
          <w:ilvl w:val="0"/>
          <w:numId w:val="11"/>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Answer the following questions:</w:t>
      </w:r>
    </w:p>
    <w:p w14:paraId="534B9CE1" w14:textId="11D23AD4" w:rsidR="00507D1D" w:rsidRDefault="65A52AF8" w:rsidP="65A52AF8">
      <w:pPr>
        <w:pStyle w:val="ListParagraph"/>
        <w:widowControl w:val="0"/>
        <w:numPr>
          <w:ilvl w:val="1"/>
          <w:numId w:val="11"/>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Which Credit grades have taken highest median loan amount? Which credit grades correspond to lowest loan amount.</w:t>
      </w:r>
    </w:p>
    <w:p w14:paraId="0C4B0B4F" w14:textId="62AD3FFC" w:rsidR="00507D1D" w:rsidRDefault="65A52AF8" w:rsidP="65A52AF8">
      <w:pPr>
        <w:pStyle w:val="ListParagraph"/>
        <w:widowControl w:val="0"/>
        <w:numPr>
          <w:ilvl w:val="1"/>
          <w:numId w:val="11"/>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For credit grade F, are the loan amounts higher or lower if the person has a mortgage vs. the person who rents a home?</w:t>
      </w:r>
    </w:p>
    <w:p w14:paraId="3CE25810" w14:textId="47EABD2D" w:rsidR="001562E4" w:rsidRDefault="65A52AF8" w:rsidP="001562E4">
      <w:pPr>
        <w:pStyle w:val="ListParagraph"/>
        <w:widowControl w:val="0"/>
        <w:numPr>
          <w:ilvl w:val="1"/>
          <w:numId w:val="11"/>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By </w:t>
      </w:r>
      <w:r w:rsidR="002C2715">
        <w:rPr>
          <w:rFonts w:ascii="Source Serif Pro" w:eastAsia="Source Serif Pro" w:hAnsi="Source Serif Pro" w:cs="Source Serif Pro"/>
          <w:color w:val="000000" w:themeColor="text1"/>
        </w:rPr>
        <w:t xml:space="preserve">approximately </w:t>
      </w:r>
      <w:r w:rsidRPr="65A52AF8">
        <w:rPr>
          <w:rFonts w:ascii="Source Serif Pro" w:eastAsia="Source Serif Pro" w:hAnsi="Source Serif Pro" w:cs="Source Serif Pro"/>
          <w:color w:val="000000" w:themeColor="text1"/>
        </w:rPr>
        <w:t xml:space="preserve">how much </w:t>
      </w:r>
      <w:r w:rsidR="00A929C2">
        <w:rPr>
          <w:rFonts w:ascii="Source Serif Pro" w:eastAsia="Source Serif Pro" w:hAnsi="Source Serif Pro" w:cs="Source Serif Pro"/>
          <w:color w:val="000000" w:themeColor="text1"/>
        </w:rPr>
        <w:t xml:space="preserve">does </w:t>
      </w:r>
      <w:r w:rsidRPr="65A52AF8">
        <w:rPr>
          <w:rFonts w:ascii="Source Serif Pro" w:eastAsia="Source Serif Pro" w:hAnsi="Source Serif Pro" w:cs="Source Serif Pro"/>
          <w:color w:val="000000" w:themeColor="text1"/>
        </w:rPr>
        <w:t xml:space="preserve">the </w:t>
      </w:r>
      <w:r w:rsidR="003F5479">
        <w:rPr>
          <w:rFonts w:ascii="Source Serif Pro" w:eastAsia="Source Serif Pro" w:hAnsi="Source Serif Pro" w:cs="Source Serif Pro"/>
          <w:color w:val="000000" w:themeColor="text1"/>
        </w:rPr>
        <w:t xml:space="preserve">median </w:t>
      </w:r>
      <w:r w:rsidRPr="65A52AF8">
        <w:rPr>
          <w:rFonts w:ascii="Source Serif Pro" w:eastAsia="Source Serif Pro" w:hAnsi="Source Serif Pro" w:cs="Source Serif Pro"/>
          <w:color w:val="000000" w:themeColor="text1"/>
        </w:rPr>
        <w:t>loan amount differ</w:t>
      </w:r>
      <w:r w:rsidR="001562E4">
        <w:rPr>
          <w:rFonts w:ascii="Source Serif Pro" w:eastAsia="Source Serif Pro" w:hAnsi="Source Serif Pro" w:cs="Source Serif Pro"/>
          <w:color w:val="000000" w:themeColor="text1"/>
        </w:rPr>
        <w:t xml:space="preserve"> between credit grades A and </w:t>
      </w:r>
      <w:proofErr w:type="gramStart"/>
      <w:r w:rsidR="001562E4">
        <w:rPr>
          <w:rFonts w:ascii="Source Serif Pro" w:eastAsia="Source Serif Pro" w:hAnsi="Source Serif Pro" w:cs="Source Serif Pro"/>
          <w:color w:val="000000" w:themeColor="text1"/>
        </w:rPr>
        <w:t xml:space="preserve">G, </w:t>
      </w:r>
      <w:r w:rsidRPr="65A52AF8">
        <w:rPr>
          <w:rFonts w:ascii="Source Serif Pro" w:eastAsia="Source Serif Pro" w:hAnsi="Source Serif Pro" w:cs="Source Serif Pro"/>
          <w:color w:val="000000" w:themeColor="text1"/>
        </w:rPr>
        <w:t xml:space="preserve"> for</w:t>
      </w:r>
      <w:proofErr w:type="gramEnd"/>
      <w:r w:rsidRPr="65A52AF8">
        <w:rPr>
          <w:rFonts w:ascii="Source Serif Pro" w:eastAsia="Source Serif Pro" w:hAnsi="Source Serif Pro" w:cs="Source Serif Pro"/>
          <w:color w:val="000000" w:themeColor="text1"/>
        </w:rPr>
        <w:t xml:space="preserve"> people who own a mortgage</w:t>
      </w:r>
      <w:r w:rsidR="001562E4">
        <w:rPr>
          <w:rFonts w:ascii="Source Serif Pro" w:eastAsia="Source Serif Pro" w:hAnsi="Source Serif Pro" w:cs="Source Serif Pro"/>
          <w:color w:val="000000" w:themeColor="text1"/>
        </w:rPr>
        <w:t>?</w:t>
      </w:r>
    </w:p>
    <w:p w14:paraId="40B67600" w14:textId="77777777" w:rsidR="001562E4" w:rsidRDefault="001562E4" w:rsidP="001562E4">
      <w:pPr>
        <w:pStyle w:val="ListParagraph"/>
        <w:widowControl w:val="0"/>
        <w:spacing w:after="43" w:line="288" w:lineRule="auto"/>
        <w:ind w:left="2160" w:right="180"/>
        <w:rPr>
          <w:rFonts w:ascii="Source Serif Pro" w:eastAsia="Source Serif Pro" w:hAnsi="Source Serif Pro" w:cs="Source Serif Pro"/>
          <w:color w:val="000000"/>
        </w:rPr>
      </w:pPr>
    </w:p>
    <w:p w14:paraId="3F3C1163" w14:textId="3B067BDF" w:rsidR="005F13B6" w:rsidRPr="001562E4" w:rsidRDefault="00507D1D" w:rsidP="001562E4">
      <w:pPr>
        <w:pStyle w:val="ListParagraph"/>
        <w:widowControl w:val="0"/>
        <w:spacing w:after="43" w:line="288" w:lineRule="auto"/>
        <w:ind w:left="2160" w:right="180"/>
        <w:rPr>
          <w:rFonts w:ascii="Source Serif Pro" w:eastAsia="Source Serif Pro" w:hAnsi="Source Serif Pro" w:cs="Source Serif Pro"/>
          <w:color w:val="000000" w:themeColor="text1"/>
        </w:rPr>
      </w:pPr>
      <w:r w:rsidRPr="001562E4">
        <w:rPr>
          <w:rFonts w:ascii="Source Serif Pro" w:eastAsia="Source Serif Pro" w:hAnsi="Source Serif Pro" w:cs="Source Serif Pro"/>
          <w:color w:val="000000"/>
        </w:rPr>
        <w:t>(Note: You have to do a finer labelling to answer this questio</w:t>
      </w:r>
      <w:r w:rsidR="005F13B6" w:rsidRPr="001562E4">
        <w:rPr>
          <w:rFonts w:ascii="Source Serif Pro" w:eastAsia="Source Serif Pro" w:hAnsi="Source Serif Pro" w:cs="Source Serif Pro"/>
          <w:color w:val="000000"/>
        </w:rPr>
        <w:t>n)</w:t>
      </w:r>
    </w:p>
    <w:p w14:paraId="5BB6A1BF" w14:textId="322E557B" w:rsidR="0002212D" w:rsidRPr="00626E47" w:rsidRDefault="6C466ADB" w:rsidP="6C466ADB">
      <w:pPr>
        <w:pStyle w:val="ListParagraph"/>
        <w:widowControl w:val="0"/>
        <w:spacing w:after="43" w:line="288" w:lineRule="auto"/>
        <w:ind w:right="180"/>
        <w:rPr>
          <w:rFonts w:ascii="Source Serif Pro" w:eastAsia="Source Serif Pro" w:hAnsi="Source Serif Pro" w:cs="Source Serif Pro"/>
          <w:b/>
          <w:bCs/>
          <w:color w:val="000000" w:themeColor="text1"/>
          <w:sz w:val="24"/>
          <w:szCs w:val="24"/>
        </w:rPr>
      </w:pPr>
      <w:commentRangeStart w:id="56"/>
      <w:commentRangeStart w:id="57"/>
      <w:r w:rsidRPr="6C466ADB">
        <w:rPr>
          <w:rFonts w:ascii="Source Serif Pro" w:eastAsia="Source Serif Pro" w:hAnsi="Source Serif Pro" w:cs="Source Serif Pro"/>
          <w:b/>
          <w:bCs/>
          <w:color w:val="000000" w:themeColor="text1"/>
          <w:sz w:val="24"/>
          <w:szCs w:val="24"/>
        </w:rPr>
        <w:t>Outcome:</w:t>
      </w:r>
      <w:commentRangeEnd w:id="56"/>
      <w:r w:rsidR="65A52AF8">
        <w:rPr>
          <w:rStyle w:val="CommentReference"/>
        </w:rPr>
        <w:commentReference w:id="56"/>
      </w:r>
      <w:commentRangeEnd w:id="57"/>
      <w:r w:rsidR="00DD2C48">
        <w:rPr>
          <w:rStyle w:val="CommentReference"/>
        </w:rPr>
        <w:commentReference w:id="57"/>
      </w:r>
    </w:p>
    <w:p w14:paraId="125ABE6B" w14:textId="42AC49A9" w:rsidR="0002212D" w:rsidRDefault="0002212D" w:rsidP="0002212D">
      <w:pPr>
        <w:pStyle w:val="ListParagraph"/>
        <w:widowControl w:val="0"/>
        <w:spacing w:after="43" w:line="288" w:lineRule="auto"/>
        <w:ind w:right="180"/>
        <w:rPr>
          <w:rFonts w:ascii="Source Serif Pro" w:eastAsia="Source Serif Pro" w:hAnsi="Source Serif Pro" w:cs="Source Serif Pro"/>
          <w:color w:val="000000"/>
        </w:rPr>
      </w:pPr>
    </w:p>
    <w:p w14:paraId="6447C75C" w14:textId="153BFCD6" w:rsidR="0002212D" w:rsidDel="00AE00E7" w:rsidRDefault="0002212D" w:rsidP="0002212D">
      <w:pPr>
        <w:pStyle w:val="ListParagraph"/>
        <w:widowControl w:val="0"/>
        <w:spacing w:after="43" w:line="288" w:lineRule="auto"/>
        <w:ind w:right="180"/>
        <w:rPr>
          <w:del w:id="58" w:author="tmoulik" w:date="2018-06-03T23:39:00Z"/>
          <w:rFonts w:ascii="Source Serif Pro" w:eastAsia="Source Serif Pro" w:hAnsi="Source Serif Pro" w:cs="Source Serif Pro"/>
          <w:color w:val="000000"/>
        </w:rPr>
      </w:pPr>
      <w:r>
        <w:rPr>
          <w:rFonts w:ascii="Source Serif Pro" w:eastAsia="Source Serif Pro" w:hAnsi="Source Serif Pro" w:cs="Source Serif Pro"/>
          <w:color w:val="000000"/>
        </w:rPr>
        <w:t>Code, Plot and answers to Q4.</w:t>
      </w:r>
    </w:p>
    <w:p w14:paraId="3EE20657" w14:textId="606A866F" w:rsidR="0002212D" w:rsidDel="00AE00E7" w:rsidRDefault="0002212D" w:rsidP="00AE00E7">
      <w:pPr>
        <w:pStyle w:val="ListParagraph"/>
        <w:widowControl w:val="0"/>
        <w:spacing w:after="43" w:line="288" w:lineRule="auto"/>
        <w:ind w:left="1440" w:right="180"/>
        <w:rPr>
          <w:del w:id="59" w:author="tmoulik" w:date="2018-06-03T23:39:00Z"/>
          <w:rFonts w:ascii="Source Serif Pro" w:eastAsia="Source Serif Pro" w:hAnsi="Source Serif Pro" w:cs="Source Serif Pro"/>
          <w:color w:val="000000"/>
        </w:rPr>
      </w:pPr>
    </w:p>
    <w:p w14:paraId="0227BF15" w14:textId="3692263A" w:rsidR="0002212D" w:rsidRDefault="00734C15" w:rsidP="5A17CC56">
      <w:pPr>
        <w:pStyle w:val="ListParagraph"/>
        <w:widowControl w:val="0"/>
        <w:spacing w:after="43" w:line="288" w:lineRule="auto"/>
        <w:ind w:left="1440" w:right="180"/>
        <w:rPr>
          <w:rFonts w:ascii="Source Serif Pro" w:eastAsia="Source Serif Pro" w:hAnsi="Source Serif Pro" w:cs="Source Serif Pro"/>
          <w:color w:val="000000" w:themeColor="text1"/>
        </w:rPr>
      </w:pPr>
      <w:r>
        <w:rPr>
          <w:noProof/>
        </w:rPr>
        <w:drawing>
          <wp:anchor distT="0" distB="0" distL="114300" distR="114300" simplePos="0" relativeHeight="251658257" behindDoc="0" locked="0" layoutInCell="1" allowOverlap="1" wp14:anchorId="27C139C2" wp14:editId="3C1EE1E5">
            <wp:simplePos x="0" y="0"/>
            <wp:positionH relativeFrom="column">
              <wp:posOffset>1000125</wp:posOffset>
            </wp:positionH>
            <wp:positionV relativeFrom="paragraph">
              <wp:posOffset>148590</wp:posOffset>
            </wp:positionV>
            <wp:extent cx="5073015" cy="24980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73015" cy="2498090"/>
                    </a:xfrm>
                    <a:prstGeom prst="rect">
                      <a:avLst/>
                    </a:prstGeom>
                  </pic:spPr>
                </pic:pic>
              </a:graphicData>
            </a:graphic>
          </wp:anchor>
        </w:drawing>
      </w:r>
    </w:p>
    <w:p w14:paraId="738A1E11" w14:textId="47A93A55" w:rsidR="0002212D" w:rsidRDefault="0002212D" w:rsidP="005F13B6">
      <w:pPr>
        <w:pStyle w:val="ListParagraph"/>
        <w:widowControl w:val="0"/>
        <w:spacing w:after="43" w:line="288" w:lineRule="auto"/>
        <w:ind w:left="1440" w:right="180"/>
        <w:rPr>
          <w:rFonts w:ascii="Source Serif Pro" w:eastAsia="Source Serif Pro" w:hAnsi="Source Serif Pro" w:cs="Source Serif Pro"/>
          <w:color w:val="000000"/>
        </w:rPr>
      </w:pPr>
    </w:p>
    <w:p w14:paraId="3EF5181D" w14:textId="67FC4C6D"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491EBD54"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57DFE703"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11DA66A4"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5A39BF49"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76489D41"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71E48099"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6B402A7C"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0F6CAB72"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4EFC6813" w14:textId="6561A32C" w:rsidR="00B018F4" w:rsidRPr="00DD2C48" w:rsidRDefault="00616989" w:rsidP="5A17CC56">
      <w:pPr>
        <w:pStyle w:val="ListParagraph"/>
        <w:widowControl w:val="0"/>
        <w:spacing w:after="43" w:line="288" w:lineRule="auto"/>
        <w:ind w:left="0" w:right="180"/>
        <w:rPr>
          <w:rFonts w:ascii="Source Serif Pro" w:eastAsia="Source Serif Pro" w:hAnsi="Source Serif Pro" w:cs="Source Serif Pro"/>
          <w:bCs/>
          <w:color w:val="000000" w:themeColor="text1"/>
          <w:szCs w:val="30"/>
        </w:rPr>
      </w:pPr>
      <w:r>
        <w:rPr>
          <w:rFonts w:ascii="Source Serif Pro" w:eastAsia="Source Serif Pro" w:hAnsi="Source Serif Pro" w:cs="Source Serif Pro"/>
          <w:b/>
          <w:bCs/>
          <w:color w:val="000000" w:themeColor="text1"/>
          <w:sz w:val="30"/>
          <w:szCs w:val="30"/>
        </w:rPr>
        <w:tab/>
      </w:r>
      <w:r w:rsidRPr="00DD2C48">
        <w:rPr>
          <w:rFonts w:ascii="Source Serif Pro" w:eastAsia="Source Serif Pro" w:hAnsi="Source Serif Pro" w:cs="Source Serif Pro"/>
          <w:bCs/>
          <w:color w:val="000000" w:themeColor="text1"/>
          <w:szCs w:val="30"/>
        </w:rPr>
        <w:t>Answers:</w:t>
      </w:r>
    </w:p>
    <w:p w14:paraId="2249FE13" w14:textId="56B76415" w:rsidR="00616989" w:rsidRPr="00DD2C48" w:rsidRDefault="00616989" w:rsidP="00616989">
      <w:pPr>
        <w:pStyle w:val="ListParagraph"/>
        <w:widowControl w:val="0"/>
        <w:numPr>
          <w:ilvl w:val="0"/>
          <w:numId w:val="32"/>
        </w:numPr>
        <w:spacing w:after="43" w:line="288" w:lineRule="auto"/>
        <w:ind w:right="180"/>
        <w:rPr>
          <w:rFonts w:ascii="Source Serif Pro" w:eastAsia="Source Serif Pro" w:hAnsi="Source Serif Pro" w:cs="Source Serif Pro"/>
          <w:bCs/>
          <w:color w:val="000000" w:themeColor="text1"/>
          <w:szCs w:val="30"/>
        </w:rPr>
      </w:pPr>
      <w:r w:rsidRPr="00DD2C48">
        <w:rPr>
          <w:rFonts w:ascii="Source Serif Pro" w:eastAsia="Source Serif Pro" w:hAnsi="Source Serif Pro" w:cs="Source Serif Pro"/>
          <w:bCs/>
          <w:color w:val="000000" w:themeColor="text1"/>
          <w:szCs w:val="30"/>
        </w:rPr>
        <w:t xml:space="preserve"> </w:t>
      </w:r>
      <w:r w:rsidR="008A397E" w:rsidRPr="00DD2C48">
        <w:rPr>
          <w:rFonts w:ascii="Source Serif Pro" w:eastAsia="Source Serif Pro" w:hAnsi="Source Serif Pro" w:cs="Source Serif Pro"/>
          <w:bCs/>
          <w:color w:val="000000" w:themeColor="text1"/>
          <w:szCs w:val="30"/>
        </w:rPr>
        <w:t>A</w:t>
      </w:r>
    </w:p>
    <w:p w14:paraId="26F34600" w14:textId="753B01CD" w:rsidR="008A397E" w:rsidRPr="00DD2C48" w:rsidRDefault="008A397E" w:rsidP="00616989">
      <w:pPr>
        <w:pStyle w:val="ListParagraph"/>
        <w:widowControl w:val="0"/>
        <w:numPr>
          <w:ilvl w:val="0"/>
          <w:numId w:val="32"/>
        </w:numPr>
        <w:spacing w:after="43" w:line="288" w:lineRule="auto"/>
        <w:ind w:right="180"/>
        <w:rPr>
          <w:rFonts w:ascii="Source Serif Pro" w:eastAsia="Source Serif Pro" w:hAnsi="Source Serif Pro" w:cs="Source Serif Pro"/>
          <w:bCs/>
          <w:color w:val="000000" w:themeColor="text1"/>
          <w:szCs w:val="30"/>
        </w:rPr>
      </w:pPr>
      <w:r w:rsidRPr="00DD2C48">
        <w:rPr>
          <w:rFonts w:ascii="Source Serif Pro" w:eastAsia="Source Serif Pro" w:hAnsi="Source Serif Pro" w:cs="Source Serif Pro"/>
          <w:bCs/>
          <w:color w:val="000000" w:themeColor="text1"/>
          <w:szCs w:val="30"/>
        </w:rPr>
        <w:t>Its higher for the person who has a mortgage</w:t>
      </w:r>
    </w:p>
    <w:p w14:paraId="51E21A29" w14:textId="72F3B653" w:rsidR="008A397E" w:rsidRPr="00DD2C48" w:rsidRDefault="006E6500" w:rsidP="00616989">
      <w:pPr>
        <w:pStyle w:val="ListParagraph"/>
        <w:widowControl w:val="0"/>
        <w:numPr>
          <w:ilvl w:val="0"/>
          <w:numId w:val="32"/>
        </w:numPr>
        <w:spacing w:after="43" w:line="288" w:lineRule="auto"/>
        <w:ind w:right="180"/>
        <w:rPr>
          <w:rFonts w:ascii="Source Serif Pro" w:eastAsia="Source Serif Pro" w:hAnsi="Source Serif Pro" w:cs="Source Serif Pro"/>
          <w:bCs/>
          <w:color w:val="000000" w:themeColor="text1"/>
          <w:szCs w:val="30"/>
        </w:rPr>
      </w:pPr>
      <w:r w:rsidRPr="00DD2C48">
        <w:rPr>
          <w:rFonts w:ascii="Source Serif Pro" w:eastAsia="Source Serif Pro" w:hAnsi="Source Serif Pro" w:cs="Source Serif Pro"/>
          <w:bCs/>
          <w:color w:val="000000" w:themeColor="text1"/>
          <w:szCs w:val="30"/>
        </w:rPr>
        <w:t>By about ~15000</w:t>
      </w:r>
    </w:p>
    <w:p w14:paraId="38950454" w14:textId="77777777" w:rsidR="00B018F4" w:rsidRDefault="00B018F4"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p>
    <w:p w14:paraId="3E0FFAD4" w14:textId="7E211396" w:rsidR="005F13B6" w:rsidRPr="00617957" w:rsidRDefault="5A17CC56" w:rsidP="5A17CC56">
      <w:pPr>
        <w:pStyle w:val="ListParagraph"/>
        <w:widowControl w:val="0"/>
        <w:spacing w:after="43" w:line="288" w:lineRule="auto"/>
        <w:ind w:left="0" w:right="180"/>
        <w:rPr>
          <w:rFonts w:ascii="Source Serif Pro" w:eastAsia="Source Serif Pro" w:hAnsi="Source Serif Pro" w:cs="Source Serif Pro"/>
          <w:b/>
          <w:bCs/>
          <w:color w:val="000000" w:themeColor="text1"/>
          <w:sz w:val="30"/>
          <w:szCs w:val="30"/>
        </w:rPr>
      </w:pPr>
      <w:r w:rsidRPr="5A17CC56">
        <w:rPr>
          <w:rFonts w:ascii="Source Serif Pro" w:eastAsia="Source Serif Pro" w:hAnsi="Source Serif Pro" w:cs="Source Serif Pro"/>
          <w:b/>
          <w:bCs/>
          <w:color w:val="000000" w:themeColor="text1"/>
          <w:sz w:val="30"/>
          <w:szCs w:val="30"/>
        </w:rPr>
        <w:t>Subtopic: Themes and changing the appearance of graphs</w:t>
      </w:r>
    </w:p>
    <w:p w14:paraId="4F258090" w14:textId="740E5DF5" w:rsidR="00785E23" w:rsidRPr="008766D4" w:rsidRDefault="65A52AF8" w:rsidP="00785E23">
      <w:pPr>
        <w:pStyle w:val="ListParagraph"/>
        <w:widowControl w:val="0"/>
        <w:spacing w:after="43" w:line="288" w:lineRule="auto"/>
        <w:ind w:right="180"/>
        <w:rPr>
          <w:rFonts w:ascii="Open Sans" w:hAnsi="Open Sans" w:cs="Open Sans"/>
        </w:rPr>
      </w:pPr>
      <w:r w:rsidRPr="008766D4">
        <w:rPr>
          <w:rFonts w:ascii="Open Sans" w:hAnsi="Open Sans" w:cs="Open Sans"/>
        </w:rPr>
        <w:t xml:space="preserve">The grammar of graphics that underlies ggplot2 is concerned with how data is processed and displayed—it’s not concerned with things like fonts, background colors, and so on. To tune the appearance of these things, ggplot2’s theming system provides control over the appearance of such non-data elements. We will be touching upon a few thematic aspects in this course. It would not be possible to go over all thematic options. For a more complete list of options use the help guide, by </w:t>
      </w:r>
      <w:proofErr w:type="gramStart"/>
      <w:r w:rsidRPr="008766D4">
        <w:rPr>
          <w:rFonts w:ascii="Open Sans" w:hAnsi="Open Sans" w:cs="Open Sans"/>
        </w:rPr>
        <w:t>typing ?theme</w:t>
      </w:r>
      <w:proofErr w:type="gramEnd"/>
      <w:r w:rsidRPr="008766D4">
        <w:rPr>
          <w:rFonts w:ascii="Open Sans" w:hAnsi="Open Sans" w:cs="Open Sans"/>
        </w:rPr>
        <w:t xml:space="preserve"> or look at the ggplot2 manual.</w:t>
      </w:r>
    </w:p>
    <w:p w14:paraId="7B67F61B" w14:textId="22A961E3" w:rsidR="004163C4" w:rsidRDefault="004163C4" w:rsidP="00785E23">
      <w:pPr>
        <w:pStyle w:val="ListParagraph"/>
        <w:widowControl w:val="0"/>
        <w:spacing w:after="43" w:line="288" w:lineRule="auto"/>
        <w:ind w:right="180"/>
        <w:rPr>
          <w:rFonts w:ascii="Source Serif Pro" w:eastAsia="Source Serif Pro" w:hAnsi="Source Serif Pro" w:cs="Source Serif Pro"/>
          <w:color w:val="000000"/>
        </w:rPr>
      </w:pPr>
    </w:p>
    <w:p w14:paraId="4EB36F2E" w14:textId="2568BA88" w:rsidR="00B40553"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Themes can be changed in multiple ways:</w:t>
      </w:r>
    </w:p>
    <w:p w14:paraId="584D7002" w14:textId="72E5CE3B" w:rsidR="00E42826" w:rsidRDefault="65A52AF8" w:rsidP="65A52AF8">
      <w:pPr>
        <w:pStyle w:val="ListParagraph"/>
        <w:widowControl w:val="0"/>
        <w:numPr>
          <w:ilvl w:val="0"/>
          <w:numId w:val="12"/>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Change it individually for each plot</w:t>
      </w:r>
    </w:p>
    <w:p w14:paraId="075CA145" w14:textId="7680E22A" w:rsidR="00E42826" w:rsidRDefault="65A52AF8" w:rsidP="65A52AF8">
      <w:pPr>
        <w:pStyle w:val="ListParagraph"/>
        <w:widowControl w:val="0"/>
        <w:numPr>
          <w:ilvl w:val="0"/>
          <w:numId w:val="12"/>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Use a pre-defined Theme</w:t>
      </w:r>
    </w:p>
    <w:p w14:paraId="380474E4" w14:textId="0E81AB83" w:rsidR="00E42826" w:rsidRDefault="65A52AF8" w:rsidP="65A52AF8">
      <w:pPr>
        <w:pStyle w:val="ListParagraph"/>
        <w:widowControl w:val="0"/>
        <w:numPr>
          <w:ilvl w:val="0"/>
          <w:numId w:val="12"/>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Define your own theme and use it for all your plots.</w:t>
      </w:r>
    </w:p>
    <w:p w14:paraId="04F58A7C" w14:textId="1D671586" w:rsidR="00333173" w:rsidRDefault="00333173" w:rsidP="00333173">
      <w:pPr>
        <w:pStyle w:val="ListParagraph"/>
        <w:widowControl w:val="0"/>
        <w:spacing w:after="43" w:line="288" w:lineRule="auto"/>
        <w:ind w:left="1440" w:right="180"/>
        <w:rPr>
          <w:rFonts w:ascii="Source Serif Pro" w:eastAsia="Source Serif Pro" w:hAnsi="Source Serif Pro" w:cs="Source Serif Pro"/>
          <w:color w:val="000000"/>
        </w:rPr>
      </w:pPr>
    </w:p>
    <w:p w14:paraId="0E40B704" w14:textId="5F6984F6" w:rsidR="00B018F4" w:rsidRPr="006B6776"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4"/>
          <w:szCs w:val="24"/>
        </w:rPr>
        <w:t>Caution</w:t>
      </w:r>
      <w:r w:rsidRPr="65A52AF8">
        <w:rPr>
          <w:rFonts w:ascii="Source Serif Pro" w:eastAsia="Source Serif Pro" w:hAnsi="Source Serif Pro" w:cs="Source Serif Pro"/>
          <w:color w:val="000000" w:themeColor="text1"/>
        </w:rPr>
        <w:t>: The exercise below is intended to introduce you to different themes elements. The plot we produce at the end is not necessarily the best visual</w:t>
      </w:r>
      <w:r w:rsidR="00E31570">
        <w:rPr>
          <w:rFonts w:ascii="Source Serif Pro" w:eastAsia="Source Serif Pro" w:hAnsi="Source Serif Pro" w:cs="Source Serif Pro"/>
          <w:color w:val="000000" w:themeColor="text1"/>
        </w:rPr>
        <w:t xml:space="preserve"> choice</w:t>
      </w:r>
      <w:r w:rsidRPr="65A52AF8">
        <w:rPr>
          <w:rFonts w:ascii="Source Serif Pro" w:eastAsia="Source Serif Pro" w:hAnsi="Source Serif Pro" w:cs="Source Serif Pro"/>
          <w:color w:val="000000" w:themeColor="text1"/>
        </w:rPr>
        <w:t xml:space="preserve"> but is just to illustrate the options.</w:t>
      </w:r>
    </w:p>
    <w:p w14:paraId="41995DE5" w14:textId="5F6984F6" w:rsidR="008766D4" w:rsidRDefault="008766D4" w:rsidP="65A52AF8">
      <w:pPr>
        <w:pStyle w:val="ListParagraph"/>
        <w:widowControl w:val="0"/>
        <w:spacing w:after="43" w:line="288" w:lineRule="auto"/>
        <w:ind w:right="180"/>
        <w:rPr>
          <w:rFonts w:ascii="Source Serif Pro" w:eastAsia="Source Serif Pro" w:hAnsi="Source Serif Pro" w:cs="Source Serif Pro"/>
          <w:b/>
          <w:bCs/>
          <w:color w:val="000000" w:themeColor="text1"/>
          <w:sz w:val="30"/>
          <w:szCs w:val="30"/>
        </w:rPr>
      </w:pPr>
    </w:p>
    <w:p w14:paraId="77C49336" w14:textId="7B891392" w:rsidR="00E124E3" w:rsidRPr="00575BCC" w:rsidRDefault="65A52AF8" w:rsidP="65A52AF8">
      <w:pPr>
        <w:pStyle w:val="ListParagraph"/>
        <w:widowControl w:val="0"/>
        <w:spacing w:after="43" w:line="288" w:lineRule="auto"/>
        <w:ind w:right="180"/>
        <w:rPr>
          <w:rFonts w:ascii="Source Serif Pro" w:eastAsia="Source Serif Pro" w:hAnsi="Source Serif Pro" w:cs="Source Serif Pro"/>
          <w:b/>
          <w:bCs/>
          <w:color w:val="000000" w:themeColor="text1"/>
          <w:sz w:val="30"/>
          <w:szCs w:val="30"/>
        </w:rPr>
      </w:pPr>
      <w:r w:rsidRPr="65A52AF8">
        <w:rPr>
          <w:rFonts w:ascii="Source Serif Pro" w:eastAsia="Source Serif Pro" w:hAnsi="Source Serif Pro" w:cs="Source Serif Pro"/>
          <w:b/>
          <w:bCs/>
          <w:color w:val="000000" w:themeColor="text1"/>
          <w:sz w:val="30"/>
          <w:szCs w:val="30"/>
        </w:rPr>
        <w:t xml:space="preserve">Exercise: </w:t>
      </w:r>
    </w:p>
    <w:p w14:paraId="3E7FC9D5" w14:textId="3CF277B2" w:rsidR="00333173"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Using theme to customize a plot</w:t>
      </w:r>
    </w:p>
    <w:p w14:paraId="69A27585" w14:textId="7753CBE2" w:rsidR="00E124E3" w:rsidRPr="00575BCC" w:rsidRDefault="65A52AF8" w:rsidP="65A52AF8">
      <w:pPr>
        <w:pStyle w:val="ListParagraph"/>
        <w:widowControl w:val="0"/>
        <w:spacing w:after="43" w:line="288" w:lineRule="auto"/>
        <w:ind w:right="180"/>
        <w:rPr>
          <w:rFonts w:ascii="Source Serif Pro" w:eastAsia="Source Serif Pro" w:hAnsi="Source Serif Pro" w:cs="Source Serif Pro"/>
          <w:b/>
          <w:bCs/>
          <w:color w:val="000000" w:themeColor="text1"/>
          <w:sz w:val="28"/>
          <w:szCs w:val="28"/>
        </w:rPr>
      </w:pPr>
      <w:r w:rsidRPr="65A52AF8">
        <w:rPr>
          <w:rFonts w:ascii="Source Serif Pro" w:eastAsia="Source Serif Pro" w:hAnsi="Source Serif Pro" w:cs="Source Serif Pro"/>
          <w:b/>
          <w:bCs/>
          <w:color w:val="000000" w:themeColor="text1"/>
          <w:sz w:val="28"/>
          <w:szCs w:val="28"/>
        </w:rPr>
        <w:t xml:space="preserve">Aim: </w:t>
      </w:r>
    </w:p>
    <w:p w14:paraId="7DF24478" w14:textId="669A2A7C" w:rsidR="00ED7A86" w:rsidRDefault="65A52AF8" w:rsidP="65A52AF8">
      <w:pPr>
        <w:pStyle w:val="ListParagraph"/>
        <w:widowControl w:val="0"/>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To use thematic commands to customize and improve a plot appearance.</w:t>
      </w:r>
    </w:p>
    <w:p w14:paraId="024C7210" w14:textId="2EC9ADDF" w:rsidR="00E124E3" w:rsidRPr="00575BCC" w:rsidRDefault="65A52AF8" w:rsidP="65A52AF8">
      <w:pPr>
        <w:pStyle w:val="ListParagraph"/>
        <w:widowControl w:val="0"/>
        <w:spacing w:after="43" w:line="288" w:lineRule="auto"/>
        <w:ind w:right="180"/>
        <w:rPr>
          <w:rFonts w:ascii="Source Serif Pro" w:eastAsia="Source Serif Pro" w:hAnsi="Source Serif Pro" w:cs="Source Serif Pro"/>
          <w:b/>
          <w:bCs/>
          <w:color w:val="000000" w:themeColor="text1"/>
          <w:sz w:val="30"/>
          <w:szCs w:val="30"/>
        </w:rPr>
      </w:pPr>
      <w:r w:rsidRPr="65A52AF8">
        <w:rPr>
          <w:rFonts w:ascii="Source Serif Pro" w:eastAsia="Source Serif Pro" w:hAnsi="Source Serif Pro" w:cs="Source Serif Pro"/>
          <w:b/>
          <w:bCs/>
          <w:color w:val="000000" w:themeColor="text1"/>
          <w:sz w:val="30"/>
          <w:szCs w:val="30"/>
        </w:rPr>
        <w:t>Steps for Completion:</w:t>
      </w:r>
    </w:p>
    <w:p w14:paraId="437FE961" w14:textId="1EEFBE55" w:rsidR="00927C56" w:rsidRDefault="5A17CC56" w:rsidP="5A17CC56">
      <w:pPr>
        <w:pStyle w:val="ListParagraph"/>
        <w:widowControl w:val="0"/>
        <w:numPr>
          <w:ilvl w:val="0"/>
          <w:numId w:val="13"/>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Let’s use the “HollywoodMovies” data and do a bar chart of movie titles and world Gross amount. Since we have too many we make a subset:</w:t>
      </w:r>
    </w:p>
    <w:p w14:paraId="7F27D431" w14:textId="4F2774FC" w:rsidR="00240D8A" w:rsidRPr="00240D8A" w:rsidRDefault="5A17CC56" w:rsidP="5A17CC56">
      <w:pPr>
        <w:pStyle w:val="ListParagraph"/>
        <w:widowControl w:val="0"/>
        <w:spacing w:after="43" w:line="288" w:lineRule="auto"/>
        <w:ind w:left="2160" w:right="180"/>
        <w:rPr>
          <w:rFonts w:ascii="Lucida Console,Source Serif Pro" w:eastAsia="Lucida Console,Source Serif Pro" w:hAnsi="Lucida Console,Source Serif Pro" w:cs="Lucida Console,Source Serif Pro"/>
          <w:color w:val="000000" w:themeColor="text1"/>
          <w:sz w:val="20"/>
          <w:szCs w:val="20"/>
        </w:rPr>
      </w:pPr>
      <w:r w:rsidRPr="5A17CC56">
        <w:rPr>
          <w:rFonts w:ascii="Lucida Console" w:eastAsia="Lucida Console" w:hAnsi="Lucida Console" w:cs="Lucida Console"/>
          <w:color w:val="000000" w:themeColor="text1"/>
          <w:sz w:val="20"/>
          <w:szCs w:val="20"/>
        </w:rPr>
        <w:t>dfn &lt;- subset (HollywoodMovies, Genre %in% c("Action","Adventure","Comedy","Drama","Romance")</w:t>
      </w:r>
    </w:p>
    <w:p w14:paraId="16B32D31" w14:textId="75A8DBBF" w:rsidR="00240D8A" w:rsidRPr="00FA7526" w:rsidRDefault="5A17CC56" w:rsidP="5A17CC56">
      <w:pPr>
        <w:pStyle w:val="ListParagraph"/>
        <w:widowControl w:val="0"/>
        <w:spacing w:after="43" w:line="288" w:lineRule="auto"/>
        <w:ind w:left="2160" w:right="180"/>
        <w:rPr>
          <w:rFonts w:ascii="Lucida Console,Source Serif Pro" w:eastAsia="Lucida Console,Source Serif Pro" w:hAnsi="Lucida Console,Source Serif Pro" w:cs="Lucida Console,Source Serif Pro"/>
          <w:color w:val="000000" w:themeColor="text1"/>
          <w:sz w:val="20"/>
          <w:szCs w:val="20"/>
        </w:rPr>
      </w:pPr>
      <w:r w:rsidRPr="5A17CC56">
        <w:rPr>
          <w:rFonts w:ascii="Lucida Console" w:eastAsia="Lucida Console" w:hAnsi="Lucida Console" w:cs="Lucida Console"/>
          <w:color w:val="000000" w:themeColor="text1"/>
          <w:sz w:val="20"/>
          <w:szCs w:val="20"/>
        </w:rPr>
        <w:t xml:space="preserve">              &amp; LeadStudio %in% c("Fox","Sony","Columbia","Paramount","Disney"))</w:t>
      </w:r>
    </w:p>
    <w:p w14:paraId="1C24A439" w14:textId="77777777" w:rsidR="00240D8A" w:rsidRDefault="00240D8A" w:rsidP="00240D8A">
      <w:pPr>
        <w:pStyle w:val="ListParagraph"/>
        <w:widowControl w:val="0"/>
        <w:spacing w:after="43" w:line="288" w:lineRule="auto"/>
        <w:ind w:left="2160" w:right="180"/>
        <w:rPr>
          <w:rFonts w:ascii="Source Serif Pro" w:eastAsia="Source Serif Pro" w:hAnsi="Source Serif Pro" w:cs="Source Serif Pro"/>
          <w:color w:val="000000"/>
        </w:rPr>
      </w:pPr>
    </w:p>
    <w:p w14:paraId="0600436D" w14:textId="27999BAE" w:rsidR="0044027E" w:rsidRPr="00DB410B" w:rsidRDefault="65A52AF8" w:rsidP="00F34689">
      <w:pPr>
        <w:pStyle w:val="ListParagraph"/>
        <w:widowControl w:val="0"/>
        <w:numPr>
          <w:ilvl w:val="0"/>
          <w:numId w:val="13"/>
        </w:numPr>
        <w:spacing w:after="43" w:line="288" w:lineRule="auto"/>
        <w:ind w:right="180"/>
        <w:rPr>
          <w:rFonts w:ascii="Source Serif Pro" w:eastAsia="Source Serif Pro" w:hAnsi="Source Serif Pro" w:cs="Source Serif Pro"/>
          <w:color w:val="000000" w:themeColor="text1"/>
        </w:rPr>
      </w:pPr>
      <w:r w:rsidRPr="00DB410B">
        <w:rPr>
          <w:rFonts w:ascii="Source Serif Pro" w:eastAsia="Source Serif Pro" w:hAnsi="Source Serif Pro" w:cs="Source Serif Pro"/>
          <w:color w:val="000000" w:themeColor="text1"/>
        </w:rPr>
        <w:t>Let’s pre-define a theme</w:t>
      </w:r>
      <w:r w:rsidR="00DB410B" w:rsidRPr="00DB410B">
        <w:rPr>
          <w:rFonts w:ascii="Source Serif Pro" w:eastAsia="Source Serif Pro" w:hAnsi="Source Serif Pro" w:cs="Source Serif Pro"/>
          <w:color w:val="000000" w:themeColor="text1"/>
        </w:rPr>
        <w:t xml:space="preserve">. </w:t>
      </w:r>
      <w:proofErr w:type="gramStart"/>
      <w:r w:rsidRPr="00DB410B">
        <w:rPr>
          <w:rFonts w:ascii="Source Serif Pro" w:eastAsia="Source Serif Pro" w:hAnsi="Source Serif Pro" w:cs="Source Serif Pro"/>
          <w:color w:val="000000" w:themeColor="text1"/>
        </w:rPr>
        <w:t>Type ?theme</w:t>
      </w:r>
      <w:proofErr w:type="gramEnd"/>
      <w:r w:rsidRPr="00DB410B">
        <w:rPr>
          <w:rFonts w:ascii="Source Serif Pro" w:eastAsia="Source Serif Pro" w:hAnsi="Source Serif Pro" w:cs="Source Serif Pro"/>
          <w:color w:val="000000" w:themeColor="text1"/>
        </w:rPr>
        <w:t xml:space="preserve"> (Alternatively while you type “theme” R shows you the options available - See snapshots below)</w:t>
      </w:r>
    </w:p>
    <w:p w14:paraId="6978BCFA" w14:textId="6587D438" w:rsidR="0044027E" w:rsidRDefault="65A52AF8" w:rsidP="65A52AF8">
      <w:pPr>
        <w:pStyle w:val="ListParagraph"/>
        <w:widowControl w:val="0"/>
        <w:numPr>
          <w:ilvl w:val="0"/>
          <w:numId w:val="13"/>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Some of the options available.</w:t>
      </w:r>
    </w:p>
    <w:p w14:paraId="2D2FB9B1" w14:textId="3100FD4E" w:rsidR="0044027E" w:rsidRPr="0044027E" w:rsidRDefault="0044027E" w:rsidP="0044027E">
      <w:pPr>
        <w:pStyle w:val="ListParagraph"/>
        <w:widowControl w:val="0"/>
        <w:spacing w:after="43" w:line="288" w:lineRule="auto"/>
        <w:ind w:left="2160" w:right="180"/>
        <w:rPr>
          <w:rFonts w:ascii="Source Serif Pro" w:eastAsia="Source Serif Pro" w:hAnsi="Source Serif Pro" w:cs="Source Serif Pro"/>
          <w:color w:val="000000"/>
        </w:rPr>
      </w:pPr>
    </w:p>
    <w:p w14:paraId="794FD093" w14:textId="3748DDAF" w:rsidR="0044027E" w:rsidRPr="0044027E" w:rsidRDefault="0044027E" w:rsidP="0044027E">
      <w:pPr>
        <w:pStyle w:val="ListParagraph"/>
        <w:widowControl w:val="0"/>
        <w:spacing w:after="43" w:line="288" w:lineRule="auto"/>
        <w:ind w:left="2160" w:right="180"/>
        <w:rPr>
          <w:rFonts w:ascii="Source Serif Pro" w:eastAsia="Source Serif Pro" w:hAnsi="Source Serif Pro" w:cs="Source Serif Pro"/>
          <w:color w:val="000000"/>
        </w:rPr>
      </w:pPr>
    </w:p>
    <w:p w14:paraId="64E5F657" w14:textId="4076779E" w:rsidR="00785E23" w:rsidRDefault="00785E23" w:rsidP="00785E23">
      <w:pPr>
        <w:pStyle w:val="ListParagraph"/>
        <w:widowControl w:val="0"/>
        <w:spacing w:after="43" w:line="288" w:lineRule="auto"/>
        <w:ind w:right="180"/>
        <w:rPr>
          <w:rFonts w:ascii="Source Serif Pro" w:eastAsia="Source Serif Pro" w:hAnsi="Source Serif Pro" w:cs="Source Serif Pro"/>
          <w:color w:val="000000"/>
        </w:rPr>
      </w:pPr>
    </w:p>
    <w:p w14:paraId="584BD714" w14:textId="0E02792C" w:rsidR="00785E23" w:rsidRDefault="005C2A51" w:rsidP="00785E23">
      <w:pPr>
        <w:pStyle w:val="ListParagraph"/>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58250" behindDoc="0" locked="0" layoutInCell="1" allowOverlap="1" wp14:anchorId="19CCB88D" wp14:editId="54385C08">
            <wp:simplePos x="0" y="0"/>
            <wp:positionH relativeFrom="column">
              <wp:posOffset>1514475</wp:posOffset>
            </wp:positionH>
            <wp:positionV relativeFrom="paragraph">
              <wp:posOffset>-501650</wp:posOffset>
            </wp:positionV>
            <wp:extent cx="3996061" cy="2110740"/>
            <wp:effectExtent l="0" t="0" r="444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96061" cy="2110740"/>
                    </a:xfrm>
                    <a:prstGeom prst="rect">
                      <a:avLst/>
                    </a:prstGeom>
                  </pic:spPr>
                </pic:pic>
              </a:graphicData>
            </a:graphic>
          </wp:anchor>
        </w:drawing>
      </w:r>
    </w:p>
    <w:p w14:paraId="07CA9965" w14:textId="7D1D4D54" w:rsidR="00785E23" w:rsidRDefault="00785E23" w:rsidP="00785E23">
      <w:pPr>
        <w:pStyle w:val="ListParagraph"/>
        <w:widowControl w:val="0"/>
        <w:spacing w:after="43" w:line="288" w:lineRule="auto"/>
        <w:ind w:right="180"/>
        <w:rPr>
          <w:rFonts w:ascii="Source Serif Pro" w:eastAsia="Source Serif Pro" w:hAnsi="Source Serif Pro" w:cs="Source Serif Pro"/>
          <w:color w:val="000000"/>
        </w:rPr>
      </w:pPr>
    </w:p>
    <w:p w14:paraId="1E3ECE61" w14:textId="5FC6D2F6" w:rsidR="0044027E" w:rsidRDefault="0044027E" w:rsidP="00785E23">
      <w:pPr>
        <w:pStyle w:val="ListParagraph"/>
        <w:widowControl w:val="0"/>
        <w:spacing w:after="43" w:line="288" w:lineRule="auto"/>
        <w:ind w:right="180"/>
        <w:rPr>
          <w:rFonts w:ascii="Source Serif Pro" w:eastAsia="Source Serif Pro" w:hAnsi="Source Serif Pro" w:cs="Source Serif Pro"/>
          <w:color w:val="000000"/>
        </w:rPr>
      </w:pPr>
    </w:p>
    <w:p w14:paraId="08AD483B" w14:textId="6F82F7FF" w:rsidR="006B6776" w:rsidRDefault="006B6776" w:rsidP="00785E23">
      <w:pPr>
        <w:pStyle w:val="ListParagraph"/>
        <w:widowControl w:val="0"/>
        <w:spacing w:after="43" w:line="288" w:lineRule="auto"/>
        <w:ind w:right="180"/>
        <w:rPr>
          <w:rFonts w:ascii="Source Serif Pro" w:eastAsia="Source Serif Pro" w:hAnsi="Source Serif Pro" w:cs="Source Serif Pro"/>
          <w:color w:val="000000"/>
        </w:rPr>
      </w:pPr>
    </w:p>
    <w:p w14:paraId="1AA32718" w14:textId="5F6984F6" w:rsidR="006B6776" w:rsidRDefault="006B6776" w:rsidP="00785E23">
      <w:pPr>
        <w:pStyle w:val="ListParagraph"/>
        <w:widowControl w:val="0"/>
        <w:spacing w:after="43" w:line="288" w:lineRule="auto"/>
        <w:ind w:right="180"/>
        <w:rPr>
          <w:rFonts w:ascii="Source Serif Pro" w:eastAsia="Source Serif Pro" w:hAnsi="Source Serif Pro" w:cs="Source Serif Pro"/>
          <w:color w:val="000000" w:themeColor="text1"/>
        </w:rPr>
      </w:pPr>
    </w:p>
    <w:p w14:paraId="4B9EE938" w14:textId="5F6984F6" w:rsidR="00000EFD" w:rsidRDefault="00000EFD" w:rsidP="00785E23">
      <w:pPr>
        <w:pStyle w:val="ListParagraph"/>
        <w:widowControl w:val="0"/>
        <w:spacing w:after="43" w:line="288" w:lineRule="auto"/>
        <w:ind w:right="180"/>
        <w:rPr>
          <w:rFonts w:ascii="Source Serif Pro" w:eastAsia="Source Serif Pro" w:hAnsi="Source Serif Pro" w:cs="Source Serif Pro"/>
          <w:color w:val="000000" w:themeColor="text1"/>
        </w:rPr>
      </w:pPr>
    </w:p>
    <w:p w14:paraId="202B665F" w14:textId="5F6984F6" w:rsidR="00000EFD" w:rsidRDefault="00000EFD" w:rsidP="00785E23">
      <w:pPr>
        <w:pStyle w:val="ListParagraph"/>
        <w:widowControl w:val="0"/>
        <w:spacing w:after="43" w:line="288" w:lineRule="auto"/>
        <w:ind w:right="180"/>
        <w:rPr>
          <w:rFonts w:ascii="Source Serif Pro" w:eastAsia="Source Serif Pro" w:hAnsi="Source Serif Pro" w:cs="Source Serif Pro"/>
          <w:color w:val="000000" w:themeColor="text1"/>
        </w:rPr>
      </w:pPr>
    </w:p>
    <w:p w14:paraId="5C774651" w14:textId="5F6984F6" w:rsidR="00000EFD" w:rsidRDefault="00000EFD" w:rsidP="00785E23">
      <w:pPr>
        <w:pStyle w:val="ListParagraph"/>
        <w:widowControl w:val="0"/>
        <w:spacing w:after="43" w:line="288" w:lineRule="auto"/>
        <w:ind w:right="180"/>
        <w:rPr>
          <w:rFonts w:ascii="Source Serif Pro" w:eastAsia="Source Serif Pro" w:hAnsi="Source Serif Pro" w:cs="Source Serif Pro"/>
          <w:color w:val="000000" w:themeColor="text1"/>
        </w:rPr>
      </w:pPr>
    </w:p>
    <w:p w14:paraId="0FF228FE" w14:textId="5F6984F6" w:rsidR="00000EFD" w:rsidRDefault="00000EFD" w:rsidP="00785E23">
      <w:pPr>
        <w:pStyle w:val="ListParagraph"/>
        <w:widowControl w:val="0"/>
        <w:spacing w:after="43" w:line="288" w:lineRule="auto"/>
        <w:ind w:right="180"/>
        <w:rPr>
          <w:rFonts w:ascii="Source Serif Pro" w:eastAsia="Source Serif Pro" w:hAnsi="Source Serif Pro" w:cs="Source Serif Pro"/>
          <w:color w:val="000000" w:themeColor="text1"/>
        </w:rPr>
      </w:pPr>
    </w:p>
    <w:p w14:paraId="12E0CB5E" w14:textId="3D34E927" w:rsidR="00E416A8" w:rsidRDefault="5A17CC56" w:rsidP="5A17CC56">
      <w:pPr>
        <w:pStyle w:val="ListParagraph"/>
        <w:widowControl w:val="0"/>
        <w:numPr>
          <w:ilvl w:val="0"/>
          <w:numId w:val="13"/>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Note that </w:t>
      </w:r>
      <w:proofErr w:type="gramStart"/>
      <w:r w:rsidRPr="5A17CC56">
        <w:rPr>
          <w:rFonts w:ascii="Source Serif Pro" w:eastAsia="Source Serif Pro" w:hAnsi="Source Serif Pro" w:cs="Source Serif Pro"/>
          <w:color w:val="000000" w:themeColor="text1"/>
        </w:rPr>
        <w:t>axis.title</w:t>
      </w:r>
      <w:proofErr w:type="gramEnd"/>
      <w:r w:rsidRPr="5A17CC56">
        <w:rPr>
          <w:rFonts w:ascii="Source Serif Pro" w:eastAsia="Source Serif Pro" w:hAnsi="Source Serif Pro" w:cs="Source Serif Pro"/>
          <w:color w:val="000000" w:themeColor="text1"/>
        </w:rPr>
        <w:t xml:space="preserve"> is of type “element_text”, which in turn inherits from “text”</w:t>
      </w:r>
    </w:p>
    <w:p w14:paraId="64692A96" w14:textId="48F405C5" w:rsidR="00E416A8" w:rsidRDefault="5A17CC56" w:rsidP="5A17CC56">
      <w:pPr>
        <w:pStyle w:val="ListParagraph"/>
        <w:widowControl w:val="0"/>
        <w:numPr>
          <w:ilvl w:val="0"/>
          <w:numId w:val="13"/>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Hence, we will change aspects of element_text. </w:t>
      </w:r>
      <w:proofErr w:type="gramStart"/>
      <w:r w:rsidRPr="5A17CC56">
        <w:rPr>
          <w:rFonts w:ascii="Source Serif Pro" w:eastAsia="Source Serif Pro" w:hAnsi="Source Serif Pro" w:cs="Source Serif Pro"/>
          <w:color w:val="000000" w:themeColor="text1"/>
        </w:rPr>
        <w:t>Type ?</w:t>
      </w:r>
      <w:proofErr w:type="gramEnd"/>
      <w:r w:rsidRPr="5A17CC56">
        <w:rPr>
          <w:rFonts w:ascii="Source Serif Pro" w:eastAsia="Source Serif Pro" w:hAnsi="Source Serif Pro" w:cs="Source Serif Pro"/>
          <w:color w:val="000000" w:themeColor="text1"/>
        </w:rPr>
        <w:t xml:space="preserve"> element_text to bring up the options.</w:t>
      </w:r>
    </w:p>
    <w:p w14:paraId="0CAD9FAA" w14:textId="3650DADD" w:rsidR="00E416A8" w:rsidRDefault="65A52AF8" w:rsidP="65A52AF8">
      <w:pPr>
        <w:pStyle w:val="ListParagraph"/>
        <w:widowControl w:val="0"/>
        <w:spacing w:after="43" w:line="288" w:lineRule="auto"/>
        <w:ind w:left="21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Use the table below to change some of the thematic aspects:</w:t>
      </w:r>
    </w:p>
    <w:p w14:paraId="4E40F448" w14:textId="40395FF5"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tbl>
      <w:tblPr>
        <w:tblStyle w:val="TableGrid"/>
        <w:tblW w:w="7425" w:type="dxa"/>
        <w:tblInd w:w="1260" w:type="dxa"/>
        <w:tblLook w:val="04A0" w:firstRow="1" w:lastRow="0" w:firstColumn="1" w:lastColumn="0" w:noHBand="0" w:noVBand="1"/>
      </w:tblPr>
      <w:tblGrid>
        <w:gridCol w:w="2004"/>
        <w:gridCol w:w="1601"/>
        <w:gridCol w:w="3820"/>
      </w:tblGrid>
      <w:tr w:rsidR="00E416A8" w14:paraId="1421B8CD" w14:textId="77777777" w:rsidTr="5A17CC56">
        <w:trPr>
          <w:trHeight w:val="311"/>
        </w:trPr>
        <w:tc>
          <w:tcPr>
            <w:tcW w:w="2004" w:type="dxa"/>
          </w:tcPr>
          <w:p w14:paraId="3D0D214C" w14:textId="30CC64C0" w:rsidR="00E416A8"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Argument</w:t>
            </w:r>
          </w:p>
        </w:tc>
        <w:tc>
          <w:tcPr>
            <w:tcW w:w="1601" w:type="dxa"/>
          </w:tcPr>
          <w:p w14:paraId="3BC32AF0" w14:textId="331FE080" w:rsidR="00E416A8"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Type</w:t>
            </w:r>
          </w:p>
        </w:tc>
        <w:tc>
          <w:tcPr>
            <w:tcW w:w="3820" w:type="dxa"/>
          </w:tcPr>
          <w:p w14:paraId="49531A38" w14:textId="2F56E224" w:rsidR="00E416A8"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Values</w:t>
            </w:r>
          </w:p>
        </w:tc>
      </w:tr>
      <w:tr w:rsidR="00E416A8" w14:paraId="1D58CD95" w14:textId="77777777" w:rsidTr="5A17CC56">
        <w:trPr>
          <w:trHeight w:val="311"/>
        </w:trPr>
        <w:tc>
          <w:tcPr>
            <w:tcW w:w="2004" w:type="dxa"/>
          </w:tcPr>
          <w:p w14:paraId="6CBB5DDF" w14:textId="7769EE2D"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proofErr w:type="gramStart"/>
            <w:r w:rsidRPr="5A17CC56">
              <w:rPr>
                <w:rFonts w:asciiTheme="majorHAnsi" w:eastAsiaTheme="majorEastAsia" w:hAnsiTheme="majorHAnsi" w:cstheme="majorBidi"/>
                <w:color w:val="000000" w:themeColor="text1"/>
              </w:rPr>
              <w:t>axis.title</w:t>
            </w:r>
            <w:proofErr w:type="gramEnd"/>
            <w:r w:rsidRPr="5A17CC56">
              <w:rPr>
                <w:rFonts w:asciiTheme="majorHAnsi" w:eastAsiaTheme="majorEastAsia" w:hAnsiTheme="majorHAnsi" w:cstheme="majorBidi"/>
                <w:color w:val="000000" w:themeColor="text1"/>
              </w:rPr>
              <w:t>.x</w:t>
            </w:r>
            <w:proofErr w:type="spellEnd"/>
          </w:p>
        </w:tc>
        <w:tc>
          <w:tcPr>
            <w:tcW w:w="1601" w:type="dxa"/>
          </w:tcPr>
          <w:p w14:paraId="6B0D2633" w14:textId="01AC1F45"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5A17CC56">
              <w:rPr>
                <w:rFonts w:asciiTheme="majorHAnsi" w:eastAsiaTheme="majorEastAsia" w:hAnsiTheme="majorHAnsi" w:cstheme="majorBidi"/>
                <w:color w:val="000000" w:themeColor="text1"/>
              </w:rPr>
              <w:t>Element_text</w:t>
            </w:r>
          </w:p>
        </w:tc>
        <w:tc>
          <w:tcPr>
            <w:tcW w:w="3820" w:type="dxa"/>
          </w:tcPr>
          <w:p w14:paraId="727F6BD5" w14:textId="180B03B1" w:rsidR="00E416A8" w:rsidRPr="004405DE"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65A52AF8">
              <w:rPr>
                <w:rFonts w:asciiTheme="majorHAnsi" w:eastAsiaTheme="majorEastAsia" w:hAnsiTheme="majorHAnsi" w:cstheme="majorBidi"/>
                <w:color w:val="000000" w:themeColor="text1"/>
              </w:rPr>
              <w:t>size=15, family</w:t>
            </w:r>
            <w:proofErr w:type="gramStart"/>
            <w:r w:rsidRPr="65A52AF8">
              <w:rPr>
                <w:rFonts w:asciiTheme="majorHAnsi" w:eastAsiaTheme="majorEastAsia" w:hAnsiTheme="majorHAnsi" w:cstheme="majorBidi"/>
                <w:color w:val="000000" w:themeColor="text1"/>
              </w:rPr>
              <w:t>=”Helvetica</w:t>
            </w:r>
            <w:proofErr w:type="gramEnd"/>
            <w:r w:rsidRPr="65A52AF8">
              <w:rPr>
                <w:rFonts w:asciiTheme="majorHAnsi" w:eastAsiaTheme="majorEastAsia" w:hAnsiTheme="majorHAnsi" w:cstheme="majorBidi"/>
                <w:color w:val="000000" w:themeColor="text1"/>
              </w:rPr>
              <w:t>”, angle=45</w:t>
            </w:r>
          </w:p>
        </w:tc>
      </w:tr>
      <w:tr w:rsidR="00E416A8" w14:paraId="70E75C0B" w14:textId="77777777" w:rsidTr="5A17CC56">
        <w:trPr>
          <w:trHeight w:val="250"/>
        </w:trPr>
        <w:tc>
          <w:tcPr>
            <w:tcW w:w="2004" w:type="dxa"/>
          </w:tcPr>
          <w:p w14:paraId="72D382B3" w14:textId="6DCDDAC2"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proofErr w:type="gramStart"/>
            <w:r w:rsidRPr="5A17CC56">
              <w:rPr>
                <w:rFonts w:asciiTheme="majorHAnsi" w:eastAsiaTheme="majorEastAsia" w:hAnsiTheme="majorHAnsi" w:cstheme="majorBidi"/>
                <w:color w:val="000000" w:themeColor="text1"/>
              </w:rPr>
              <w:t>axis.title</w:t>
            </w:r>
            <w:proofErr w:type="gramEnd"/>
            <w:r w:rsidRPr="5A17CC56">
              <w:rPr>
                <w:rFonts w:asciiTheme="majorHAnsi" w:eastAsiaTheme="majorEastAsia" w:hAnsiTheme="majorHAnsi" w:cstheme="majorBidi"/>
                <w:color w:val="000000" w:themeColor="text1"/>
              </w:rPr>
              <w:t>.y</w:t>
            </w:r>
            <w:proofErr w:type="spellEnd"/>
          </w:p>
        </w:tc>
        <w:tc>
          <w:tcPr>
            <w:tcW w:w="1601" w:type="dxa"/>
          </w:tcPr>
          <w:p w14:paraId="374A085C" w14:textId="1D77DBD3"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5A17CC56">
              <w:rPr>
                <w:rFonts w:asciiTheme="majorHAnsi" w:eastAsiaTheme="majorEastAsia" w:hAnsiTheme="majorHAnsi" w:cstheme="majorBidi"/>
                <w:color w:val="000000" w:themeColor="text1"/>
              </w:rPr>
              <w:t>Element_text</w:t>
            </w:r>
          </w:p>
        </w:tc>
        <w:tc>
          <w:tcPr>
            <w:tcW w:w="3820" w:type="dxa"/>
          </w:tcPr>
          <w:p w14:paraId="2E2F8AAA" w14:textId="26A94FC1" w:rsidR="00E416A8" w:rsidRPr="004405DE"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65A52AF8">
              <w:rPr>
                <w:rFonts w:asciiTheme="majorHAnsi" w:eastAsiaTheme="majorEastAsia" w:hAnsiTheme="majorHAnsi" w:cstheme="majorBidi"/>
                <w:color w:val="000000" w:themeColor="text1"/>
              </w:rPr>
              <w:t>size=15, family</w:t>
            </w:r>
            <w:proofErr w:type="gramStart"/>
            <w:r w:rsidRPr="65A52AF8">
              <w:rPr>
                <w:rFonts w:asciiTheme="majorHAnsi" w:eastAsiaTheme="majorEastAsia" w:hAnsiTheme="majorHAnsi" w:cstheme="majorBidi"/>
                <w:color w:val="000000" w:themeColor="text1"/>
              </w:rPr>
              <w:t>=”Helvetica</w:t>
            </w:r>
            <w:proofErr w:type="gramEnd"/>
            <w:r w:rsidRPr="65A52AF8">
              <w:rPr>
                <w:rFonts w:asciiTheme="majorHAnsi" w:eastAsiaTheme="majorEastAsia" w:hAnsiTheme="majorHAnsi" w:cstheme="majorBidi"/>
                <w:color w:val="000000" w:themeColor="text1"/>
              </w:rPr>
              <w:t>”, angle=45</w:t>
            </w:r>
          </w:p>
        </w:tc>
      </w:tr>
      <w:tr w:rsidR="00E416A8" w14:paraId="5F46488A" w14:textId="77777777" w:rsidTr="5A17CC56">
        <w:trPr>
          <w:trHeight w:val="298"/>
        </w:trPr>
        <w:tc>
          <w:tcPr>
            <w:tcW w:w="2004" w:type="dxa"/>
          </w:tcPr>
          <w:p w14:paraId="76C30C5A" w14:textId="14D2DC63" w:rsidR="00E416A8" w:rsidRPr="004405DE" w:rsidRDefault="5A17CC56" w:rsidP="5A17CC5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ajorEastAsia" w:hAnsiTheme="majorHAnsi" w:cstheme="majorBidi"/>
                <w:color w:val="000000" w:themeColor="text1"/>
              </w:rPr>
            </w:pPr>
            <w:proofErr w:type="spellStart"/>
            <w:proofErr w:type="gramStart"/>
            <w:r w:rsidRPr="5A17CC56">
              <w:rPr>
                <w:rFonts w:asciiTheme="majorHAnsi" w:eastAsiaTheme="majorEastAsia" w:hAnsiTheme="majorHAnsi" w:cstheme="majorBidi"/>
                <w:color w:val="000000" w:themeColor="text1"/>
              </w:rPr>
              <w:t>Panel.grid.major</w:t>
            </w:r>
            <w:proofErr w:type="spellEnd"/>
            <w:proofErr w:type="gramEnd"/>
          </w:p>
        </w:tc>
        <w:tc>
          <w:tcPr>
            <w:tcW w:w="1601" w:type="dxa"/>
          </w:tcPr>
          <w:p w14:paraId="33BDCA5D" w14:textId="1F644701"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r w:rsidRPr="5A17CC56">
              <w:rPr>
                <w:rFonts w:asciiTheme="majorHAnsi" w:eastAsiaTheme="majorEastAsia" w:hAnsiTheme="majorHAnsi" w:cstheme="majorBidi"/>
                <w:color w:val="000000" w:themeColor="text1"/>
              </w:rPr>
              <w:t>Element_line</w:t>
            </w:r>
            <w:proofErr w:type="spellEnd"/>
          </w:p>
        </w:tc>
        <w:tc>
          <w:tcPr>
            <w:tcW w:w="3820" w:type="dxa"/>
          </w:tcPr>
          <w:p w14:paraId="13091A65" w14:textId="7BB4A21D" w:rsidR="00E416A8" w:rsidRPr="004405DE"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65A52AF8">
              <w:rPr>
                <w:rFonts w:asciiTheme="majorHAnsi" w:eastAsiaTheme="majorEastAsia" w:hAnsiTheme="majorHAnsi" w:cstheme="majorBidi"/>
                <w:color w:val="000000" w:themeColor="text1"/>
              </w:rPr>
              <w:t>color</w:t>
            </w:r>
            <w:proofErr w:type="gramStart"/>
            <w:r w:rsidRPr="65A52AF8">
              <w:rPr>
                <w:rFonts w:asciiTheme="majorHAnsi" w:eastAsiaTheme="majorEastAsia" w:hAnsiTheme="majorHAnsi" w:cstheme="majorBidi"/>
                <w:color w:val="000000" w:themeColor="text1"/>
              </w:rPr>
              <w:t>=”gray</w:t>
            </w:r>
            <w:proofErr w:type="gramEnd"/>
            <w:r w:rsidRPr="65A52AF8">
              <w:rPr>
                <w:rFonts w:asciiTheme="majorHAnsi" w:eastAsiaTheme="majorEastAsia" w:hAnsiTheme="majorHAnsi" w:cstheme="majorBidi"/>
                <w:color w:val="000000" w:themeColor="text1"/>
              </w:rPr>
              <w:t>87”</w:t>
            </w:r>
          </w:p>
        </w:tc>
      </w:tr>
      <w:tr w:rsidR="00E416A8" w14:paraId="73C2BBA5" w14:textId="77777777" w:rsidTr="5A17CC56">
        <w:trPr>
          <w:trHeight w:val="311"/>
        </w:trPr>
        <w:tc>
          <w:tcPr>
            <w:tcW w:w="2004" w:type="dxa"/>
          </w:tcPr>
          <w:p w14:paraId="2659CAA6" w14:textId="193022DF"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r w:rsidRPr="5A17CC56">
              <w:rPr>
                <w:rFonts w:asciiTheme="majorHAnsi" w:eastAsiaTheme="majorEastAsia" w:hAnsiTheme="majorHAnsi" w:cstheme="majorBidi"/>
                <w:color w:val="000000" w:themeColor="text1"/>
              </w:rPr>
              <w:t>Panel.background</w:t>
            </w:r>
            <w:proofErr w:type="spellEnd"/>
          </w:p>
        </w:tc>
        <w:tc>
          <w:tcPr>
            <w:tcW w:w="1601" w:type="dxa"/>
          </w:tcPr>
          <w:p w14:paraId="5DC00716" w14:textId="662901FD" w:rsidR="00E416A8"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r w:rsidRPr="5A17CC56">
              <w:rPr>
                <w:rFonts w:asciiTheme="majorHAnsi" w:eastAsiaTheme="majorEastAsia" w:hAnsiTheme="majorHAnsi" w:cstheme="majorBidi"/>
                <w:color w:val="000000" w:themeColor="text1"/>
              </w:rPr>
              <w:t>Element_rect</w:t>
            </w:r>
            <w:proofErr w:type="spellEnd"/>
          </w:p>
        </w:tc>
        <w:tc>
          <w:tcPr>
            <w:tcW w:w="3820" w:type="dxa"/>
          </w:tcPr>
          <w:p w14:paraId="2ADCCD75" w14:textId="57E83DC2" w:rsidR="00E416A8" w:rsidRPr="004405DE" w:rsidRDefault="65A52AF8" w:rsidP="65A52AF8">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65A52AF8">
              <w:rPr>
                <w:rFonts w:asciiTheme="majorHAnsi" w:eastAsiaTheme="majorEastAsia" w:hAnsiTheme="majorHAnsi" w:cstheme="majorBidi"/>
                <w:color w:val="000000" w:themeColor="text1"/>
              </w:rPr>
              <w:t>Fill</w:t>
            </w:r>
            <w:proofErr w:type="gramStart"/>
            <w:r w:rsidRPr="65A52AF8">
              <w:rPr>
                <w:rFonts w:asciiTheme="majorHAnsi" w:eastAsiaTheme="majorEastAsia" w:hAnsiTheme="majorHAnsi" w:cstheme="majorBidi"/>
                <w:color w:val="000000" w:themeColor="text1"/>
              </w:rPr>
              <w:t>=“</w:t>
            </w:r>
            <w:proofErr w:type="gramEnd"/>
            <w:r w:rsidRPr="65A52AF8">
              <w:rPr>
                <w:rFonts w:asciiTheme="majorHAnsi" w:eastAsiaTheme="majorEastAsia" w:hAnsiTheme="majorHAnsi" w:cstheme="majorBidi"/>
                <w:color w:val="000000" w:themeColor="text1"/>
              </w:rPr>
              <w:t>Beige”</w:t>
            </w:r>
          </w:p>
        </w:tc>
      </w:tr>
      <w:tr w:rsidR="006C313F" w14:paraId="5A2C5659" w14:textId="77777777" w:rsidTr="5A17CC56">
        <w:trPr>
          <w:trHeight w:val="311"/>
        </w:trPr>
        <w:tc>
          <w:tcPr>
            <w:tcW w:w="2004" w:type="dxa"/>
          </w:tcPr>
          <w:p w14:paraId="10A5A759" w14:textId="42052A86" w:rsidR="006C313F"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proofErr w:type="gramStart"/>
            <w:r w:rsidRPr="5A17CC56">
              <w:rPr>
                <w:rFonts w:asciiTheme="majorHAnsi" w:eastAsiaTheme="majorEastAsia" w:hAnsiTheme="majorHAnsi" w:cstheme="majorBidi"/>
                <w:color w:val="000000" w:themeColor="text1"/>
              </w:rPr>
              <w:t>plot.background</w:t>
            </w:r>
            <w:proofErr w:type="spellEnd"/>
            <w:proofErr w:type="gramEnd"/>
          </w:p>
        </w:tc>
        <w:tc>
          <w:tcPr>
            <w:tcW w:w="1601" w:type="dxa"/>
          </w:tcPr>
          <w:p w14:paraId="3E11C54B" w14:textId="5B3D2CEC" w:rsidR="006C313F"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proofErr w:type="spellStart"/>
            <w:r w:rsidRPr="5A17CC56">
              <w:rPr>
                <w:rFonts w:asciiTheme="majorHAnsi" w:eastAsiaTheme="majorEastAsia" w:hAnsiTheme="majorHAnsi" w:cstheme="majorBidi"/>
                <w:color w:val="000000" w:themeColor="text1"/>
              </w:rPr>
              <w:t>Element_rect</w:t>
            </w:r>
            <w:proofErr w:type="spellEnd"/>
          </w:p>
        </w:tc>
        <w:tc>
          <w:tcPr>
            <w:tcW w:w="3820" w:type="dxa"/>
          </w:tcPr>
          <w:p w14:paraId="4ACA9E6B" w14:textId="1FA82F25" w:rsidR="006C313F" w:rsidRPr="004405DE" w:rsidRDefault="5A17CC56" w:rsidP="5A17CC56">
            <w:pPr>
              <w:pStyle w:val="ListParagraph"/>
              <w:widowControl w:val="0"/>
              <w:pBdr>
                <w:top w:val="none" w:sz="0" w:space="0" w:color="auto"/>
                <w:left w:val="none" w:sz="0" w:space="0" w:color="auto"/>
                <w:bottom w:val="none" w:sz="0" w:space="0" w:color="auto"/>
                <w:right w:val="none" w:sz="0" w:space="0" w:color="auto"/>
                <w:between w:val="none" w:sz="0" w:space="0" w:color="auto"/>
              </w:pBdr>
              <w:spacing w:after="43" w:line="288" w:lineRule="auto"/>
              <w:ind w:left="0" w:right="180"/>
              <w:rPr>
                <w:rFonts w:asciiTheme="majorHAnsi" w:eastAsiaTheme="majorEastAsia" w:hAnsiTheme="majorHAnsi" w:cstheme="majorBidi"/>
                <w:color w:val="000000" w:themeColor="text1"/>
              </w:rPr>
            </w:pPr>
            <w:r w:rsidRPr="5A17CC56">
              <w:rPr>
                <w:rFonts w:asciiTheme="majorHAnsi" w:eastAsiaTheme="majorEastAsia" w:hAnsiTheme="majorHAnsi" w:cstheme="majorBidi"/>
                <w:color w:val="000000" w:themeColor="text1"/>
              </w:rPr>
              <w:t>Fill</w:t>
            </w:r>
            <w:proofErr w:type="gramStart"/>
            <w:r w:rsidRPr="5A17CC56">
              <w:rPr>
                <w:rFonts w:asciiTheme="majorHAnsi" w:eastAsiaTheme="majorEastAsia" w:hAnsiTheme="majorHAnsi" w:cstheme="majorBidi"/>
                <w:color w:val="000000" w:themeColor="text1"/>
              </w:rPr>
              <w:t>=”</w:t>
            </w:r>
            <w:proofErr w:type="spellStart"/>
            <w:r w:rsidRPr="5A17CC56">
              <w:rPr>
                <w:rFonts w:asciiTheme="majorHAnsi" w:eastAsiaTheme="majorEastAsia" w:hAnsiTheme="majorHAnsi" w:cstheme="majorBidi"/>
                <w:color w:val="000000" w:themeColor="text1"/>
              </w:rPr>
              <w:t>Gray</w:t>
            </w:r>
            <w:proofErr w:type="gramEnd"/>
            <w:r w:rsidRPr="5A17CC56">
              <w:rPr>
                <w:rFonts w:asciiTheme="majorHAnsi" w:eastAsiaTheme="majorEastAsia" w:hAnsiTheme="majorHAnsi" w:cstheme="majorBidi"/>
                <w:color w:val="000000" w:themeColor="text1"/>
              </w:rPr>
              <w:t>”,size</w:t>
            </w:r>
            <w:proofErr w:type="spellEnd"/>
            <w:r w:rsidRPr="5A17CC56">
              <w:rPr>
                <w:rFonts w:asciiTheme="majorHAnsi" w:eastAsiaTheme="majorEastAsia" w:hAnsiTheme="majorHAnsi" w:cstheme="majorBidi"/>
                <w:color w:val="000000" w:themeColor="text1"/>
              </w:rPr>
              <w:t>=20</w:t>
            </w:r>
          </w:p>
        </w:tc>
      </w:tr>
    </w:tbl>
    <w:p w14:paraId="66798AA5" w14:textId="3A495947" w:rsidR="00E83BB7" w:rsidRDefault="00E83BB7" w:rsidP="004163C4">
      <w:pPr>
        <w:pStyle w:val="ListParagraph"/>
        <w:widowControl w:val="0"/>
        <w:spacing w:after="43" w:line="288" w:lineRule="auto"/>
        <w:ind w:left="0" w:right="180"/>
        <w:rPr>
          <w:rFonts w:ascii="Source Serif Pro" w:eastAsia="Source Serif Pro" w:hAnsi="Source Serif Pro" w:cs="Source Serif Pro"/>
          <w:color w:val="000000"/>
        </w:rPr>
      </w:pPr>
    </w:p>
    <w:p w14:paraId="73A0949B" w14:textId="65DD6E0C" w:rsidR="004163C4" w:rsidRDefault="00CB16E5" w:rsidP="65A52AF8">
      <w:pPr>
        <w:pStyle w:val="ListParagraph"/>
        <w:widowControl w:val="0"/>
        <w:spacing w:after="43" w:line="288" w:lineRule="auto"/>
        <w:ind w:left="0"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4163C4">
        <w:rPr>
          <w:rFonts w:ascii="Source Serif Pro" w:eastAsia="Source Serif Pro" w:hAnsi="Source Serif Pro" w:cs="Source Serif Pro"/>
          <w:color w:val="000000"/>
        </w:rPr>
        <w:t xml:space="preserve">R </w:t>
      </w:r>
      <w:r w:rsidR="004405DE">
        <w:rPr>
          <w:rFonts w:ascii="Source Serif Pro" w:eastAsia="Source Serif Pro" w:hAnsi="Source Serif Pro" w:cs="Source Serif Pro"/>
          <w:color w:val="000000"/>
        </w:rPr>
        <w:t xml:space="preserve">will </w:t>
      </w:r>
      <w:r w:rsidR="004163C4">
        <w:rPr>
          <w:rFonts w:ascii="Source Serif Pro" w:eastAsia="Source Serif Pro" w:hAnsi="Source Serif Pro" w:cs="Source Serif Pro"/>
          <w:color w:val="000000"/>
        </w:rPr>
        <w:t>automatically</w:t>
      </w:r>
      <w:r w:rsidR="004405DE">
        <w:rPr>
          <w:rFonts w:ascii="Source Serif Pro" w:eastAsia="Source Serif Pro" w:hAnsi="Source Serif Pro" w:cs="Source Serif Pro"/>
          <w:color w:val="000000"/>
        </w:rPr>
        <w:t xml:space="preserve"> </w:t>
      </w:r>
      <w:r w:rsidR="004163C4">
        <w:rPr>
          <w:rFonts w:ascii="Source Serif Pro" w:eastAsia="Source Serif Pro" w:hAnsi="Source Serif Pro" w:cs="Source Serif Pro"/>
          <w:color w:val="000000"/>
        </w:rPr>
        <w:t>autofill and display options before you finish typing:</w:t>
      </w:r>
    </w:p>
    <w:p w14:paraId="1E89CAAA" w14:textId="144A3132" w:rsidR="004163C4" w:rsidRDefault="004163C4" w:rsidP="004163C4">
      <w:pPr>
        <w:pStyle w:val="ListParagraph"/>
        <w:widowControl w:val="0"/>
        <w:spacing w:after="43" w:line="288" w:lineRule="auto"/>
        <w:ind w:left="0" w:right="180"/>
        <w:rPr>
          <w:rFonts w:ascii="Source Serif Pro" w:eastAsia="Source Serif Pro" w:hAnsi="Source Serif Pro" w:cs="Source Serif Pro"/>
          <w:color w:val="000000"/>
        </w:rPr>
      </w:pPr>
    </w:p>
    <w:p w14:paraId="75FD13A6" w14:textId="33AD0D37" w:rsidR="00E416A8" w:rsidRDefault="00734C15" w:rsidP="00E416A8">
      <w:pPr>
        <w:pStyle w:val="ListParagraph"/>
        <w:widowControl w:val="0"/>
        <w:spacing w:after="43" w:line="288" w:lineRule="auto"/>
        <w:ind w:left="2160" w:right="180"/>
        <w:rPr>
          <w:rFonts w:ascii="Source Serif Pro" w:eastAsia="Source Serif Pro" w:hAnsi="Source Serif Pro" w:cs="Source Serif Pro"/>
          <w:color w:val="000000"/>
        </w:rPr>
      </w:pPr>
      <w:r>
        <w:rPr>
          <w:noProof/>
        </w:rPr>
        <w:drawing>
          <wp:anchor distT="0" distB="0" distL="114300" distR="114300" simplePos="0" relativeHeight="251658262" behindDoc="0" locked="0" layoutInCell="1" allowOverlap="1" wp14:anchorId="7AE8FEDD" wp14:editId="3FD71260">
            <wp:simplePos x="0" y="0"/>
            <wp:positionH relativeFrom="column">
              <wp:posOffset>695325</wp:posOffset>
            </wp:positionH>
            <wp:positionV relativeFrom="paragraph">
              <wp:posOffset>89535</wp:posOffset>
            </wp:positionV>
            <wp:extent cx="5943600" cy="182753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anchor>
        </w:drawing>
      </w:r>
    </w:p>
    <w:p w14:paraId="3F3C73A2" w14:textId="6BA4FDE4"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0B8E07D6" w14:textId="67A59F88"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43FDC045" w14:textId="737FB751"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5B89F388" w14:textId="4194B816"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6B2E2AB6" w14:textId="30011B96"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00913AE4" w14:textId="4CB61F10"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60C3484F" w14:textId="20A8BA6D" w:rsidR="00E416A8" w:rsidRDefault="00E416A8" w:rsidP="00E416A8">
      <w:pPr>
        <w:pStyle w:val="ListParagraph"/>
        <w:widowControl w:val="0"/>
        <w:spacing w:after="43" w:line="288" w:lineRule="auto"/>
        <w:ind w:left="2160" w:right="180"/>
        <w:rPr>
          <w:rFonts w:ascii="Source Serif Pro" w:eastAsia="Source Serif Pro" w:hAnsi="Source Serif Pro" w:cs="Source Serif Pro"/>
          <w:color w:val="000000"/>
        </w:rPr>
      </w:pPr>
    </w:p>
    <w:p w14:paraId="360676D3" w14:textId="1EFAD0AC" w:rsidR="00E416A8" w:rsidRDefault="00E416A8" w:rsidP="00785E23">
      <w:pPr>
        <w:pStyle w:val="ListParagraph"/>
        <w:widowControl w:val="0"/>
        <w:spacing w:after="43" w:line="288" w:lineRule="auto"/>
        <w:ind w:right="180"/>
        <w:rPr>
          <w:rFonts w:ascii="Source Serif Pro" w:eastAsia="Source Serif Pro" w:hAnsi="Source Serif Pro" w:cs="Source Serif Pro"/>
          <w:color w:val="000000"/>
        </w:rPr>
      </w:pPr>
    </w:p>
    <w:p w14:paraId="7E76FC7E" w14:textId="7BFD25D9"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8DB7F2F" w14:textId="6DE3F458" w:rsidR="004163C4" w:rsidRDefault="004163C4"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924791D" w14:textId="0D5B63C1" w:rsidR="004163C4" w:rsidRDefault="5A17CC56" w:rsidP="5A17CC56">
      <w:pPr>
        <w:pStyle w:val="ListParagraph"/>
        <w:widowControl w:val="0"/>
        <w:spacing w:after="43" w:line="288" w:lineRule="auto"/>
        <w:ind w:left="360"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Setting the </w:t>
      </w:r>
      <w:proofErr w:type="gramStart"/>
      <w:r w:rsidRPr="5A17CC56">
        <w:rPr>
          <w:rFonts w:ascii="Source Serif Pro" w:eastAsia="Source Serif Pro" w:hAnsi="Source Serif Pro" w:cs="Source Serif Pro"/>
          <w:color w:val="000000" w:themeColor="text1"/>
        </w:rPr>
        <w:t>axis.title</w:t>
      </w:r>
      <w:proofErr w:type="gramEnd"/>
      <w:r w:rsidRPr="5A17CC56">
        <w:rPr>
          <w:rFonts w:ascii="Source Serif Pro" w:eastAsia="Source Serif Pro" w:hAnsi="Source Serif Pro" w:cs="Source Serif Pro"/>
          <w:color w:val="000000" w:themeColor="text1"/>
        </w:rPr>
        <w:t xml:space="preserve"> options brings up these options for element_text </w:t>
      </w:r>
    </w:p>
    <w:p w14:paraId="7663805A" w14:textId="41D86D19" w:rsidR="006558F6" w:rsidRDefault="006558F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ECC511F" w14:textId="7ECA7EFE" w:rsidR="00F46E26" w:rsidRDefault="0060204F"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58240" behindDoc="0" locked="0" layoutInCell="1" allowOverlap="1" wp14:anchorId="1BDD7F87" wp14:editId="592DB9D9">
            <wp:simplePos x="0" y="0"/>
            <wp:positionH relativeFrom="column">
              <wp:posOffset>438150</wp:posOffset>
            </wp:positionH>
            <wp:positionV relativeFrom="paragraph">
              <wp:posOffset>2540</wp:posOffset>
            </wp:positionV>
            <wp:extent cx="5943600" cy="1415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anchor>
        </w:drawing>
      </w:r>
    </w:p>
    <w:p w14:paraId="2F086CE9" w14:textId="61BC0279"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4AF331D7" w14:textId="3F641D72"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1F822C96" w14:textId="4F9C71D4"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E65BD96" w14:textId="77092628"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773E0498" w14:textId="0DB63AE4"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295D149D" w14:textId="5E115A6E" w:rsidR="00F46E26" w:rsidRDefault="00F46E26" w:rsidP="004163C4">
      <w:pPr>
        <w:pStyle w:val="ListParagraph"/>
        <w:widowControl w:val="0"/>
        <w:spacing w:after="43" w:line="288" w:lineRule="auto"/>
        <w:ind w:left="360" w:right="180"/>
        <w:rPr>
          <w:rFonts w:ascii="Source Serif Pro" w:eastAsia="Source Serif Pro" w:hAnsi="Source Serif Pro" w:cs="Source Serif Pro"/>
          <w:color w:val="000000" w:themeColor="text1"/>
        </w:rPr>
      </w:pPr>
    </w:p>
    <w:p w14:paraId="681A0D74" w14:textId="5E115A6E" w:rsidR="00286AA1" w:rsidRDefault="00286AA1" w:rsidP="004163C4">
      <w:pPr>
        <w:pStyle w:val="ListParagraph"/>
        <w:widowControl w:val="0"/>
        <w:spacing w:after="43" w:line="288" w:lineRule="auto"/>
        <w:ind w:left="360" w:right="180"/>
        <w:rPr>
          <w:rFonts w:ascii="Source Serif Pro" w:eastAsia="Source Serif Pro" w:hAnsi="Source Serif Pro" w:cs="Source Serif Pro"/>
          <w:color w:val="000000" w:themeColor="text1"/>
        </w:rPr>
      </w:pPr>
    </w:p>
    <w:p w14:paraId="08408B29" w14:textId="106FA801" w:rsidR="002257FB" w:rsidRDefault="002257FB" w:rsidP="004163C4">
      <w:pPr>
        <w:pStyle w:val="ListParagraph"/>
        <w:widowControl w:val="0"/>
        <w:spacing w:after="43" w:line="288" w:lineRule="auto"/>
        <w:ind w:left="360" w:right="180"/>
        <w:rPr>
          <w:rFonts w:ascii="Source Serif Pro" w:eastAsia="Source Serif Pro" w:hAnsi="Source Serif Pro" w:cs="Source Serif Pro"/>
          <w:color w:val="000000" w:themeColor="text1"/>
        </w:rPr>
      </w:pPr>
    </w:p>
    <w:p w14:paraId="268CD6C0" w14:textId="5DC670C4" w:rsidR="00827ED9" w:rsidRDefault="00827ED9" w:rsidP="004163C4">
      <w:pPr>
        <w:pStyle w:val="ListParagraph"/>
        <w:widowControl w:val="0"/>
        <w:spacing w:after="43" w:line="288" w:lineRule="auto"/>
        <w:ind w:left="360"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t>6. After studying the above options define a theme to produce the plot below (See code)</w:t>
      </w:r>
    </w:p>
    <w:p w14:paraId="78907B69" w14:textId="5E115A6E" w:rsidR="00B660D0" w:rsidRDefault="6C466ADB" w:rsidP="6C466ADB">
      <w:pPr>
        <w:pStyle w:val="ListParagraph"/>
        <w:widowControl w:val="0"/>
        <w:spacing w:after="43" w:line="288" w:lineRule="auto"/>
        <w:ind w:left="360" w:right="180"/>
        <w:rPr>
          <w:rFonts w:ascii="Source Serif Pro" w:eastAsia="Source Serif Pro" w:hAnsi="Source Serif Pro" w:cs="Source Serif Pro"/>
          <w:color w:val="000000" w:themeColor="text1"/>
        </w:rPr>
      </w:pPr>
      <w:commentRangeStart w:id="60"/>
      <w:r w:rsidRPr="6C466ADB">
        <w:rPr>
          <w:rFonts w:ascii="Source Serif Pro" w:eastAsia="Source Serif Pro" w:hAnsi="Source Serif Pro" w:cs="Source Serif Pro"/>
          <w:color w:val="000000" w:themeColor="text1"/>
        </w:rPr>
        <w:t xml:space="preserve">Outcome: </w:t>
      </w:r>
      <w:commentRangeEnd w:id="60"/>
      <w:r w:rsidR="65A52AF8">
        <w:rPr>
          <w:rStyle w:val="CommentReference"/>
        </w:rPr>
        <w:commentReference w:id="60"/>
      </w:r>
    </w:p>
    <w:p w14:paraId="57DA2270" w14:textId="5E115A6E" w:rsidR="00B660D0" w:rsidRDefault="002257FB" w:rsidP="6C466ADB">
      <w:pPr>
        <w:pStyle w:val="ListParagraph"/>
        <w:widowControl w:val="0"/>
        <w:spacing w:after="43" w:line="288" w:lineRule="auto"/>
        <w:ind w:left="360" w:right="180"/>
        <w:rPr>
          <w:rFonts w:ascii="Source Serif Pro" w:eastAsia="Source Serif Pro" w:hAnsi="Source Serif Pro" w:cs="Source Serif Pro"/>
          <w:color w:val="000000" w:themeColor="text1"/>
        </w:rPr>
      </w:pPr>
      <w:r>
        <w:rPr>
          <w:rStyle w:val="CommentReference"/>
        </w:rPr>
        <w:commentReference w:id="61"/>
      </w:r>
      <w:r w:rsidR="00AF6C74">
        <w:rPr>
          <w:rStyle w:val="CommentReference"/>
        </w:rPr>
        <w:commentReference w:id="62"/>
      </w:r>
      <w:r w:rsidR="00AF6C74">
        <w:rPr>
          <w:rStyle w:val="CommentReference"/>
        </w:rPr>
        <w:commentReference w:id="63"/>
      </w:r>
    </w:p>
    <w:p w14:paraId="5AF83CFC" w14:textId="77777777" w:rsidR="009C0865" w:rsidRPr="00444528" w:rsidRDefault="009C0865" w:rsidP="009C0865">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Go to https://goo.gl/RheL2G to access the code.</w:t>
      </w:r>
    </w:p>
    <w:p w14:paraId="4B248335" w14:textId="5E115A6E" w:rsidR="005C2A51" w:rsidRDefault="005C2A51" w:rsidP="5A17CC56">
      <w:pPr>
        <w:pStyle w:val="ListParagraph"/>
        <w:widowControl w:val="0"/>
        <w:spacing w:after="43" w:line="288" w:lineRule="auto"/>
        <w:ind w:left="360" w:right="180"/>
        <w:rPr>
          <w:rFonts w:ascii="Source Serif Pro" w:eastAsia="Source Serif Pro" w:hAnsi="Source Serif Pro" w:cs="Source Serif Pro"/>
          <w:color w:val="000000" w:themeColor="text1"/>
        </w:rPr>
      </w:pPr>
    </w:p>
    <w:p w14:paraId="2CBC56E0" w14:textId="14623C4C" w:rsidR="006B6776" w:rsidRDefault="006B6776"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34038DBA" w14:textId="77777777" w:rsidR="006B6776" w:rsidRDefault="006B6776"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2A357ADE" w14:textId="77777777" w:rsidR="006B6776" w:rsidRDefault="006B6776"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733618B3" w14:textId="77777777" w:rsidR="006B6776" w:rsidRDefault="006B6776"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2C3EA891" w14:textId="77777777" w:rsidR="006B6776" w:rsidRDefault="006B6776"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6F9D48BA" w14:textId="77777777" w:rsidR="006B6776" w:rsidRDefault="006B6776"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004AA522" w14:textId="17AFE689" w:rsidR="006B6776"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commentRangeStart w:id="61"/>
      <w:commentRangeStart w:id="62"/>
      <w:commentRangeStart w:id="63"/>
      <w:r>
        <w:rPr>
          <w:noProof/>
        </w:rPr>
        <w:drawing>
          <wp:anchor distT="0" distB="0" distL="114300" distR="114300" simplePos="0" relativeHeight="251658258" behindDoc="1" locked="0" layoutInCell="1" allowOverlap="1" wp14:anchorId="536DB2DE" wp14:editId="6F9F6684">
            <wp:simplePos x="0" y="0"/>
            <wp:positionH relativeFrom="column">
              <wp:posOffset>802640</wp:posOffset>
            </wp:positionH>
            <wp:positionV relativeFrom="paragraph">
              <wp:posOffset>-605155</wp:posOffset>
            </wp:positionV>
            <wp:extent cx="5476875" cy="2696893"/>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76875" cy="2696893"/>
                    </a:xfrm>
                    <a:prstGeom prst="rect">
                      <a:avLst/>
                    </a:prstGeom>
                  </pic:spPr>
                </pic:pic>
              </a:graphicData>
            </a:graphic>
          </wp:anchor>
        </w:drawing>
      </w:r>
      <w:commentRangeEnd w:id="61"/>
      <w:commentRangeEnd w:id="62"/>
      <w:commentRangeEnd w:id="63"/>
    </w:p>
    <w:p w14:paraId="2374C91F" w14:textId="77777777" w:rsidR="008847D7" w:rsidRDefault="008847D7"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0C3D8F13" w14:textId="77777777" w:rsidR="008847D7" w:rsidRDefault="008847D7"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7D9707BC" w14:textId="77777777" w:rsidR="008847D7" w:rsidRDefault="008847D7"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6B3CB128" w14:textId="77777777" w:rsidR="008847D7" w:rsidRDefault="008847D7"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51E3AACE" w14:textId="5E115A6E" w:rsidR="008847D7" w:rsidRDefault="008847D7"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75A61E1D" w14:textId="5E115A6E" w:rsidR="00AF6C74"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69F140C8" w14:textId="5E115A6E" w:rsidR="00AF6C74"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61377BBE" w14:textId="5E115A6E" w:rsidR="00AF6C74"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2DF167F9" w14:textId="5E115A6E" w:rsidR="00AF6C74"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7B55B662" w14:textId="5E115A6E" w:rsidR="00915B05"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r>
        <w:rPr>
          <w:rFonts w:ascii="Source Serif Pro" w:eastAsia="Source Serif Pro" w:hAnsi="Source Serif Pro" w:cs="Source Serif Pro"/>
          <w:b/>
          <w:bCs/>
          <w:color w:val="000000" w:themeColor="text1"/>
          <w:sz w:val="26"/>
          <w:szCs w:val="26"/>
        </w:rPr>
        <w:t>Analysis</w:t>
      </w:r>
      <w:r w:rsidR="65A52AF8" w:rsidRPr="65A52AF8">
        <w:rPr>
          <w:rFonts w:ascii="Source Serif Pro" w:eastAsia="Source Serif Pro" w:hAnsi="Source Serif Pro" w:cs="Source Serif Pro"/>
          <w:b/>
          <w:bCs/>
          <w:color w:val="000000" w:themeColor="text1"/>
          <w:sz w:val="26"/>
          <w:szCs w:val="26"/>
        </w:rPr>
        <w:t xml:space="preserve">: </w:t>
      </w:r>
    </w:p>
    <w:p w14:paraId="0F6FB2DB" w14:textId="5E115A6E" w:rsidR="00AF6C74" w:rsidRDefault="00AF6C74" w:rsidP="00AF6C74">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Th</w:t>
      </w:r>
      <w:r>
        <w:rPr>
          <w:rFonts w:ascii="Source Serif Pro" w:eastAsia="Source Serif Pro" w:hAnsi="Source Serif Pro" w:cs="Source Serif Pro"/>
          <w:color w:val="000000" w:themeColor="text1"/>
        </w:rPr>
        <w:t>e above</w:t>
      </w:r>
      <w:r w:rsidRPr="65A52AF8">
        <w:rPr>
          <w:rFonts w:ascii="Source Serif Pro" w:eastAsia="Source Serif Pro" w:hAnsi="Source Serif Pro" w:cs="Source Serif Pro"/>
          <w:color w:val="000000" w:themeColor="text1"/>
        </w:rPr>
        <w:t xml:space="preserve"> plot shows the “World Grossed amount” for the “different Genres” colored by the different production houses. One can see that the genre “Action” has the maximum earnings, and most of them are produced by “Fox”. “Disney” also earns more than other houses. Disney earns more than “Fox” for the “Adventure” genre.</w:t>
      </w:r>
    </w:p>
    <w:p w14:paraId="09F4CD2B" w14:textId="5E115A6E" w:rsidR="00AF6C74"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0EE986E9" w14:textId="5E115A6E" w:rsidR="00AF6C74" w:rsidRPr="00E72EBE" w:rsidRDefault="00AF6C74"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r>
        <w:rPr>
          <w:rFonts w:ascii="Source Serif Pro" w:eastAsia="Source Serif Pro" w:hAnsi="Source Serif Pro" w:cs="Source Serif Pro"/>
          <w:b/>
          <w:bCs/>
          <w:color w:val="000000" w:themeColor="text1"/>
          <w:sz w:val="26"/>
          <w:szCs w:val="26"/>
        </w:rPr>
        <w:t>Discussion:</w:t>
      </w:r>
    </w:p>
    <w:p w14:paraId="4693127A" w14:textId="027C4365" w:rsidR="0008192C" w:rsidRDefault="00C739E4" w:rsidP="004163C4">
      <w:pPr>
        <w:pStyle w:val="ListParagraph"/>
        <w:widowControl w:val="0"/>
        <w:spacing w:after="43" w:line="288" w:lineRule="auto"/>
        <w:ind w:left="360"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 xml:space="preserve">What are some of the </w:t>
      </w:r>
      <w:r w:rsidR="65A52AF8" w:rsidRPr="65A52AF8">
        <w:rPr>
          <w:rFonts w:ascii="Source Serif Pro" w:eastAsia="Source Serif Pro" w:hAnsi="Source Serif Pro" w:cs="Source Serif Pro"/>
          <w:color w:val="000000" w:themeColor="text1"/>
        </w:rPr>
        <w:t>good and bad features about the above plot</w:t>
      </w:r>
      <w:r>
        <w:rPr>
          <w:rFonts w:ascii="Source Serif Pro" w:eastAsia="Source Serif Pro" w:hAnsi="Source Serif Pro" w:cs="Source Serif Pro"/>
          <w:color w:val="000000" w:themeColor="text1"/>
        </w:rPr>
        <w:t>?</w:t>
      </w:r>
    </w:p>
    <w:p w14:paraId="22A9804D" w14:textId="027C4365" w:rsidR="00C739E4" w:rsidRPr="008847D7" w:rsidRDefault="00C739E4" w:rsidP="004163C4">
      <w:pPr>
        <w:pStyle w:val="ListParagraph"/>
        <w:widowControl w:val="0"/>
        <w:spacing w:after="43" w:line="288" w:lineRule="auto"/>
        <w:ind w:left="360" w:right="180"/>
        <w:rPr>
          <w:rFonts w:ascii="Source Serif Pro" w:eastAsia="Source Serif Pro" w:hAnsi="Source Serif Pro" w:cs="Source Serif Pro"/>
          <w:color w:val="000000" w:themeColor="text1"/>
        </w:rPr>
      </w:pPr>
    </w:p>
    <w:p w14:paraId="702EFA56" w14:textId="39FFCD41" w:rsidR="0008192C" w:rsidRPr="00E72EBE"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sz w:val="24"/>
          <w:szCs w:val="24"/>
        </w:rPr>
      </w:pPr>
      <w:r w:rsidRPr="65A52AF8">
        <w:rPr>
          <w:rFonts w:ascii="Source Serif Pro" w:eastAsia="Source Serif Pro" w:hAnsi="Source Serif Pro" w:cs="Source Serif Pro"/>
          <w:color w:val="000000" w:themeColor="text1"/>
          <w:sz w:val="24"/>
          <w:szCs w:val="24"/>
        </w:rPr>
        <w:t>Answer:</w:t>
      </w:r>
    </w:p>
    <w:p w14:paraId="3C388411" w14:textId="54BAE1A0" w:rsidR="00A25E06"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rPr>
        <w:t>Good:</w:t>
      </w:r>
      <w:r w:rsidRPr="65A52AF8">
        <w:rPr>
          <w:rFonts w:ascii="Source Serif Pro" w:eastAsia="Source Serif Pro" w:hAnsi="Source Serif Pro" w:cs="Source Serif Pro"/>
          <w:color w:val="000000" w:themeColor="text1"/>
        </w:rPr>
        <w:t xml:space="preserve"> The X and Y titles are visible. The plot is color differentiated, making it easy to distinguish between the different studios. The grid lines are visible allowing us to read the values. </w:t>
      </w:r>
    </w:p>
    <w:p w14:paraId="4579C3D3" w14:textId="11F65C8D" w:rsidR="0008192C"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rPr>
        <w:t>Bad:</w:t>
      </w:r>
      <w:r w:rsidRPr="65A52AF8">
        <w:rPr>
          <w:rFonts w:ascii="Source Serif Pro" w:eastAsia="Source Serif Pro" w:hAnsi="Source Serif Pro" w:cs="Source Serif Pro"/>
          <w:color w:val="000000" w:themeColor="text1"/>
        </w:rPr>
        <w:t xml:space="preserve"> This plot has too many bright colors which is distracting. Panel background is better visualized as white. The labels are not very visible and would be nicer to have bigger font sizes.</w:t>
      </w:r>
    </w:p>
    <w:p w14:paraId="7DCD71EE" w14:textId="0B9AACFB" w:rsidR="003B496B" w:rsidRPr="003B496B"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But now you have the tools to customize and improve the plot.</w:t>
      </w:r>
    </w:p>
    <w:p w14:paraId="1F13F1CB" w14:textId="77777777" w:rsidR="006B7D28" w:rsidRDefault="006B7D2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BA9B6E4" w14:textId="66F94018" w:rsidR="006558F6" w:rsidRPr="00094AD4" w:rsidRDefault="65A52AF8"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r w:rsidRPr="65A52AF8">
        <w:rPr>
          <w:rFonts w:ascii="Source Serif Pro" w:eastAsia="Source Serif Pro" w:hAnsi="Source Serif Pro" w:cs="Source Serif Pro"/>
          <w:b/>
          <w:bCs/>
          <w:color w:val="000000" w:themeColor="text1"/>
          <w:sz w:val="24"/>
          <w:szCs w:val="24"/>
        </w:rPr>
        <w:t>Instructor Note:</w:t>
      </w:r>
    </w:p>
    <w:p w14:paraId="74A468DA" w14:textId="58297F94" w:rsidR="004163C4" w:rsidRPr="008847D7" w:rsidRDefault="6C466ADB" w:rsidP="6C466ADB">
      <w:pPr>
        <w:pStyle w:val="ListParagraph"/>
        <w:widowControl w:val="0"/>
        <w:spacing w:after="43" w:line="288" w:lineRule="auto"/>
        <w:ind w:left="360" w:right="180"/>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 xml:space="preserve">Color palette can be found </w:t>
      </w:r>
      <w:proofErr w:type="gramStart"/>
      <w:r w:rsidRPr="6C466ADB">
        <w:rPr>
          <w:rFonts w:ascii="Source Serif Pro" w:eastAsia="Source Serif Pro" w:hAnsi="Source Serif Pro" w:cs="Source Serif Pro"/>
          <w:color w:val="000000" w:themeColor="text1"/>
        </w:rPr>
        <w:t>here :</w:t>
      </w:r>
      <w:proofErr w:type="gramEnd"/>
      <w:r w:rsidRPr="6C466ADB">
        <w:rPr>
          <w:rFonts w:ascii="Source Serif Pro" w:eastAsia="Source Serif Pro" w:hAnsi="Source Serif Pro" w:cs="Source Serif Pro"/>
          <w:color w:val="000000" w:themeColor="text1"/>
        </w:rPr>
        <w:t xml:space="preserve"> </w:t>
      </w:r>
      <w:commentRangeStart w:id="64"/>
      <w:r w:rsidR="00A615FD">
        <w:rPr>
          <w:rStyle w:val="Hyperlink"/>
          <w:rFonts w:ascii="Source Serif Pro" w:eastAsia="Source Serif Pro" w:hAnsi="Source Serif Pro" w:cs="Source Serif Pro"/>
        </w:rPr>
        <w:fldChar w:fldCharType="begin"/>
      </w:r>
      <w:r w:rsidR="00A615FD">
        <w:rPr>
          <w:rStyle w:val="Hyperlink"/>
          <w:rFonts w:ascii="Source Serif Pro" w:eastAsia="Source Serif Pro" w:hAnsi="Source Serif Pro" w:cs="Source Serif Pro"/>
        </w:rPr>
        <w:instrText xml:space="preserve"> HYPERLINK "http://www.stat.columbia.edu/~tzheng/files/Rcolor.pdf" \h </w:instrText>
      </w:r>
      <w:r w:rsidR="00A615FD">
        <w:rPr>
          <w:rStyle w:val="Hyperlink"/>
          <w:rFonts w:ascii="Source Serif Pro" w:eastAsia="Source Serif Pro" w:hAnsi="Source Serif Pro" w:cs="Source Serif Pro"/>
        </w:rPr>
        <w:fldChar w:fldCharType="separate"/>
      </w:r>
      <w:r w:rsidRPr="6C466ADB">
        <w:rPr>
          <w:rStyle w:val="Hyperlink"/>
          <w:rFonts w:ascii="Source Serif Pro" w:eastAsia="Source Serif Pro" w:hAnsi="Source Serif Pro" w:cs="Source Serif Pro"/>
        </w:rPr>
        <w:t>http://www.stat.columbia.edu/~tzheng/files/Rcolor.pdf</w:t>
      </w:r>
      <w:r w:rsidR="00A615FD">
        <w:rPr>
          <w:rStyle w:val="Hyperlink"/>
          <w:rFonts w:ascii="Source Serif Pro" w:eastAsia="Source Serif Pro" w:hAnsi="Source Serif Pro" w:cs="Source Serif Pro"/>
        </w:rPr>
        <w:fldChar w:fldCharType="end"/>
      </w:r>
      <w:commentRangeEnd w:id="64"/>
      <w:r w:rsidR="65A52AF8">
        <w:rPr>
          <w:rStyle w:val="CommentReference"/>
        </w:rPr>
        <w:commentReference w:id="64"/>
      </w:r>
    </w:p>
    <w:p w14:paraId="552B32DC" w14:textId="203AFA80" w:rsidR="008847D7" w:rsidRPr="00525C45" w:rsidRDefault="65A52AF8" w:rsidP="00525C45">
      <w:pPr>
        <w:pStyle w:val="ListParagraph"/>
        <w:widowControl w:val="0"/>
        <w:numPr>
          <w:ilvl w:val="0"/>
          <w:numId w:val="14"/>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rPr>
        <w:t>Using a predefined Theme</w:t>
      </w:r>
      <w:r w:rsidRPr="65A52AF8">
        <w:rPr>
          <w:rFonts w:ascii="Source Serif Pro" w:eastAsia="Source Serif Pro" w:hAnsi="Source Serif Pro" w:cs="Source Serif Pro"/>
          <w:color w:val="000000" w:themeColor="text1"/>
          <w:sz w:val="20"/>
          <w:szCs w:val="20"/>
        </w:rPr>
        <w:t xml:space="preserve">: </w:t>
      </w:r>
      <w:r w:rsidRPr="65A52AF8">
        <w:rPr>
          <w:rFonts w:ascii="Source Serif Pro" w:eastAsia="Source Serif Pro" w:hAnsi="Source Serif Pro" w:cs="Source Serif Pro"/>
          <w:color w:val="000000" w:themeColor="text1"/>
        </w:rPr>
        <w:t>There are some predefined themes that one can use. The same plots produced by using different themes are as below:</w:t>
      </w:r>
    </w:p>
    <w:p w14:paraId="14AD9A36" w14:textId="7ECD44AC" w:rsidR="00525C45" w:rsidRDefault="00EF0C46"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r>
        <w:rPr>
          <w:noProof/>
        </w:rPr>
        <w:drawing>
          <wp:anchor distT="0" distB="0" distL="114300" distR="114300" simplePos="0" relativeHeight="251658245" behindDoc="0" locked="0" layoutInCell="1" allowOverlap="1" wp14:anchorId="514F6EC4" wp14:editId="4EC92279">
            <wp:simplePos x="0" y="0"/>
            <wp:positionH relativeFrom="column">
              <wp:posOffset>852170</wp:posOffset>
            </wp:positionH>
            <wp:positionV relativeFrom="paragraph">
              <wp:posOffset>-339090</wp:posOffset>
            </wp:positionV>
            <wp:extent cx="4653354" cy="229137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653354" cy="2291379"/>
                    </a:xfrm>
                    <a:prstGeom prst="rect">
                      <a:avLst/>
                    </a:prstGeom>
                  </pic:spPr>
                </pic:pic>
              </a:graphicData>
            </a:graphic>
            <wp14:sizeRelH relativeFrom="margin">
              <wp14:pctWidth>0</wp14:pctWidth>
            </wp14:sizeRelH>
            <wp14:sizeRelV relativeFrom="margin">
              <wp14:pctHeight>0</wp14:pctHeight>
            </wp14:sizeRelV>
          </wp:anchor>
        </w:drawing>
      </w:r>
    </w:p>
    <w:p w14:paraId="1A4079D8" w14:textId="33F5FBE5"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2CB8EDA9" w14:textId="6252B059"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152A12E2" w14:textId="68312559"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01EE1709" w14:textId="54C98855"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76591A31" w14:textId="7D1FE88F"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0E74F376" w14:textId="65685A3E"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21CF926A" w14:textId="77777777" w:rsidR="00D061EB" w:rsidRDefault="00D061EB"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3DD14919" w14:textId="14975B67" w:rsidR="00150551" w:rsidRDefault="00150551"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694F604B" w14:textId="2E1C21EC" w:rsidR="00150551" w:rsidRDefault="00150551"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728914D7" w14:textId="21E9C4C4" w:rsidR="00150551" w:rsidRDefault="00150551"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39D10759" w14:textId="448DB9FE" w:rsidR="00150551" w:rsidRDefault="00150551" w:rsidP="6C466ADB">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36622472" w14:textId="3B061AE8" w:rsidR="0031444D" w:rsidRPr="007C4135" w:rsidRDefault="6C466ADB" w:rsidP="6C466ADB">
      <w:pPr>
        <w:widowControl w:val="0"/>
        <w:spacing w:after="43" w:line="288" w:lineRule="auto"/>
        <w:ind w:left="360" w:right="180"/>
        <w:rPr>
          <w:rFonts w:ascii="Source Serif Pro" w:eastAsia="Source Serif Pro" w:hAnsi="Source Serif Pro" w:cs="Source Serif Pro"/>
          <w:color w:val="000000" w:themeColor="text1"/>
        </w:rPr>
      </w:pPr>
      <w:r w:rsidRPr="6C466ADB">
        <w:rPr>
          <w:rFonts w:ascii="Source Serif Pro" w:eastAsia="Source Serif Pro" w:hAnsi="Source Serif Pro" w:cs="Source Serif Pro"/>
          <w:b/>
          <w:bCs/>
          <w:color w:val="000000" w:themeColor="text1"/>
          <w:sz w:val="24"/>
          <w:szCs w:val="24"/>
        </w:rPr>
        <w:t>Exercise:</w:t>
      </w:r>
      <w:commentRangeStart w:id="65"/>
      <w:commentRangeStart w:id="66"/>
      <w:commentRangeStart w:id="67"/>
      <w:commentRangeStart w:id="68"/>
      <w:r w:rsidRPr="6C466ADB">
        <w:rPr>
          <w:rFonts w:ascii="Source Serif Pro" w:eastAsia="Source Serif Pro" w:hAnsi="Source Serif Pro" w:cs="Source Serif Pro"/>
          <w:color w:val="000000" w:themeColor="text1"/>
          <w:sz w:val="24"/>
          <w:szCs w:val="24"/>
        </w:rPr>
        <w:t xml:space="preserve"> </w:t>
      </w:r>
      <w:r w:rsidR="001B490D">
        <w:rPr>
          <w:rFonts w:ascii="Source Serif Pro" w:eastAsia="Source Serif Pro" w:hAnsi="Source Serif Pro" w:cs="Source Serif Pro"/>
          <w:color w:val="000000" w:themeColor="text1"/>
          <w:sz w:val="24"/>
          <w:szCs w:val="24"/>
        </w:rPr>
        <w:t xml:space="preserve">Using or </w:t>
      </w:r>
      <w:r w:rsidR="001B490D">
        <w:rPr>
          <w:rFonts w:ascii="Source Serif Pro" w:eastAsia="Source Serif Pro" w:hAnsi="Source Serif Pro" w:cs="Source Serif Pro"/>
          <w:color w:val="000000" w:themeColor="text1"/>
        </w:rPr>
        <w:t>s</w:t>
      </w:r>
      <w:r w:rsidRPr="6C466ADB">
        <w:rPr>
          <w:rFonts w:ascii="Source Serif Pro" w:eastAsia="Source Serif Pro" w:hAnsi="Source Serif Pro" w:cs="Source Serif Pro"/>
          <w:color w:val="000000" w:themeColor="text1"/>
        </w:rPr>
        <w:t xml:space="preserve">etting </w:t>
      </w:r>
      <w:r w:rsidR="00D061EB">
        <w:rPr>
          <w:rFonts w:ascii="Source Serif Pro" w:eastAsia="Source Serif Pro" w:hAnsi="Source Serif Pro" w:cs="Source Serif Pro"/>
          <w:color w:val="000000" w:themeColor="text1"/>
        </w:rPr>
        <w:t>your own</w:t>
      </w:r>
      <w:r w:rsidR="00525C45">
        <w:rPr>
          <w:rFonts w:ascii="Source Serif Pro" w:eastAsia="Source Serif Pro" w:hAnsi="Source Serif Pro" w:cs="Source Serif Pro"/>
          <w:color w:val="000000" w:themeColor="text1"/>
        </w:rPr>
        <w:t xml:space="preserve"> </w:t>
      </w:r>
      <w:r w:rsidRPr="6C466ADB">
        <w:rPr>
          <w:rFonts w:ascii="Source Serif Pro" w:eastAsia="Source Serif Pro" w:hAnsi="Source Serif Pro" w:cs="Source Serif Pro"/>
          <w:color w:val="000000" w:themeColor="text1"/>
        </w:rPr>
        <w:t>theme globally</w:t>
      </w:r>
      <w:commentRangeEnd w:id="65"/>
      <w:r w:rsidR="65A52AF8">
        <w:rPr>
          <w:rStyle w:val="CommentReference"/>
        </w:rPr>
        <w:commentReference w:id="65"/>
      </w:r>
      <w:commentRangeEnd w:id="66"/>
      <w:r w:rsidR="00D061EB">
        <w:rPr>
          <w:rStyle w:val="CommentReference"/>
        </w:rPr>
        <w:commentReference w:id="66"/>
      </w:r>
      <w:commentRangeEnd w:id="67"/>
      <w:r w:rsidR="001B490D">
        <w:rPr>
          <w:rStyle w:val="CommentReference"/>
        </w:rPr>
        <w:commentReference w:id="67"/>
      </w:r>
      <w:commentRangeEnd w:id="68"/>
      <w:r w:rsidR="001B34C3">
        <w:rPr>
          <w:rStyle w:val="CommentReference"/>
        </w:rPr>
        <w:commentReference w:id="68"/>
      </w:r>
    </w:p>
    <w:p w14:paraId="3ED47018" w14:textId="126C80C2" w:rsidR="00CC26B9" w:rsidRPr="007C4135" w:rsidRDefault="65A52AF8" w:rsidP="65A52AF8">
      <w:pPr>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4"/>
          <w:szCs w:val="24"/>
        </w:rPr>
        <w:t>Aim:</w:t>
      </w:r>
      <w:r w:rsidRPr="65A52AF8">
        <w:rPr>
          <w:rFonts w:ascii="Source Serif Pro" w:eastAsia="Source Serif Pro" w:hAnsi="Source Serif Pro" w:cs="Source Serif Pro"/>
          <w:color w:val="000000" w:themeColor="text1"/>
        </w:rPr>
        <w:t xml:space="preserve"> To set your own theme for an individual plot or set it globally</w:t>
      </w:r>
    </w:p>
    <w:p w14:paraId="3A55DB60" w14:textId="75A3245B" w:rsidR="00CC26B9" w:rsidRPr="00C06872" w:rsidRDefault="65A52AF8" w:rsidP="65A52AF8">
      <w:pPr>
        <w:widowControl w:val="0"/>
        <w:spacing w:after="43" w:line="288" w:lineRule="auto"/>
        <w:ind w:left="360" w:right="180"/>
        <w:rPr>
          <w:rFonts w:ascii="Source Serif Pro" w:eastAsia="Source Serif Pro" w:hAnsi="Source Serif Pro" w:cs="Source Serif Pro"/>
          <w:b/>
          <w:bCs/>
          <w:color w:val="000000" w:themeColor="text1"/>
          <w:sz w:val="24"/>
          <w:szCs w:val="24"/>
        </w:rPr>
      </w:pPr>
      <w:r w:rsidRPr="65A52AF8">
        <w:rPr>
          <w:rFonts w:ascii="Source Serif Pro" w:eastAsia="Source Serif Pro" w:hAnsi="Source Serif Pro" w:cs="Source Serif Pro"/>
          <w:b/>
          <w:bCs/>
          <w:color w:val="000000" w:themeColor="text1"/>
          <w:sz w:val="24"/>
          <w:szCs w:val="24"/>
        </w:rPr>
        <w:t>Steps for completion:</w:t>
      </w:r>
    </w:p>
    <w:p w14:paraId="4056BD9D" w14:textId="65C033D5" w:rsidR="00CC26B9" w:rsidRPr="00D85731" w:rsidRDefault="65A52AF8" w:rsidP="65A52AF8">
      <w:pPr>
        <w:pStyle w:val="ListParagraph"/>
        <w:widowControl w:val="0"/>
        <w:numPr>
          <w:ilvl w:val="0"/>
          <w:numId w:val="16"/>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Setup your theme: </w:t>
      </w:r>
    </w:p>
    <w:p w14:paraId="23FE404D" w14:textId="6EC2AB11" w:rsidR="002A34DB" w:rsidRPr="00D85731" w:rsidRDefault="65A52AF8" w:rsidP="65A52AF8">
      <w:pPr>
        <w:pStyle w:val="ListParagraph"/>
        <w:widowControl w:val="0"/>
        <w:numPr>
          <w:ilvl w:val="1"/>
          <w:numId w:val="16"/>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Change the legend title, and position</w:t>
      </w:r>
    </w:p>
    <w:p w14:paraId="31ADF0DE" w14:textId="35D72949" w:rsidR="00B016B9" w:rsidRPr="00D85731" w:rsidRDefault="65A52AF8" w:rsidP="65A52AF8">
      <w:pPr>
        <w:pStyle w:val="ListParagraph"/>
        <w:widowControl w:val="0"/>
        <w:numPr>
          <w:ilvl w:val="1"/>
          <w:numId w:val="16"/>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Change the axes title colors, and relative size (1.5). Using “text” changes the colors of the axes titles and legend text, but not the label text. </w:t>
      </w:r>
    </w:p>
    <w:p w14:paraId="30A3A472" w14:textId="0650B65A" w:rsidR="00B016B9" w:rsidRPr="00D85731" w:rsidRDefault="5A17CC56" w:rsidP="5A17CC56">
      <w:pPr>
        <w:pStyle w:val="ListParagraph"/>
        <w:widowControl w:val="0"/>
        <w:numPr>
          <w:ilvl w:val="1"/>
          <w:numId w:val="16"/>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Change the axes label text sizes: Use “axis.text”. (Note: If you want to change the x and y axes separately use, axis.text.x and axis.</w:t>
      </w:r>
      <w:proofErr w:type="gramStart"/>
      <w:r w:rsidRPr="5A17CC56">
        <w:rPr>
          <w:rFonts w:ascii="Source Serif Pro" w:eastAsia="Source Serif Pro" w:hAnsi="Source Serif Pro" w:cs="Source Serif Pro"/>
          <w:color w:val="000000" w:themeColor="text1"/>
        </w:rPr>
        <w:t>text.y</w:t>
      </w:r>
      <w:proofErr w:type="gramEnd"/>
      <w:r w:rsidRPr="5A17CC56">
        <w:rPr>
          <w:rFonts w:ascii="Source Serif Pro" w:eastAsia="Source Serif Pro" w:hAnsi="Source Serif Pro" w:cs="Source Serif Pro"/>
          <w:color w:val="000000" w:themeColor="text1"/>
        </w:rPr>
        <w:t>)</w:t>
      </w:r>
    </w:p>
    <w:p w14:paraId="24D086F8" w14:textId="2ED343A7" w:rsidR="000E1FD0" w:rsidRDefault="000E1FD0" w:rsidP="5A17CC56">
      <w:pPr>
        <w:pStyle w:val="ListParagraph"/>
        <w:widowControl w:val="0"/>
        <w:spacing w:after="43" w:line="288" w:lineRule="auto"/>
        <w:ind w:left="1440" w:right="180"/>
        <w:rPr>
          <w:rFonts w:ascii="Lucida Console" w:eastAsia="Lucida Console" w:hAnsi="Lucida Console" w:cs="Lucida Console"/>
          <w:color w:val="000000" w:themeColor="text1"/>
          <w:sz w:val="20"/>
          <w:szCs w:val="20"/>
        </w:rPr>
      </w:pPr>
    </w:p>
    <w:p w14:paraId="0C9C216A" w14:textId="4414AF62" w:rsidR="005F7787" w:rsidRPr="00DC7A43" w:rsidRDefault="5A17CC56" w:rsidP="005F7787">
      <w:pPr>
        <w:pStyle w:val="ListParagraph"/>
        <w:widowControl w:val="0"/>
        <w:spacing w:after="43" w:line="288" w:lineRule="auto"/>
        <w:ind w:left="1440" w:right="180"/>
        <w:rPr>
          <w:rFonts w:ascii="Lucida Console,Source Serif Pro" w:eastAsia="Lucida Console,Source Serif Pro" w:hAnsi="Lucida Console,Source Serif Pro" w:cs="Lucida Console,Source Serif Pro"/>
          <w:color w:val="000000" w:themeColor="text1"/>
          <w:sz w:val="20"/>
          <w:szCs w:val="20"/>
        </w:rPr>
      </w:pPr>
      <w:r w:rsidRPr="5A17CC56">
        <w:rPr>
          <w:rFonts w:ascii="Lucida Console" w:eastAsia="Lucida Console" w:hAnsi="Lucida Console" w:cs="Lucida Console"/>
          <w:color w:val="000000" w:themeColor="text1"/>
          <w:sz w:val="20"/>
          <w:szCs w:val="20"/>
        </w:rPr>
        <w:t xml:space="preserve">mytheme &lt;- </w:t>
      </w:r>
      <w:proofErr w:type="gramStart"/>
      <w:r w:rsidRPr="5A17CC56">
        <w:rPr>
          <w:rFonts w:ascii="Lucida Console" w:eastAsia="Lucida Console" w:hAnsi="Lucida Console" w:cs="Lucida Console"/>
          <w:color w:val="000000" w:themeColor="text1"/>
          <w:sz w:val="20"/>
          <w:szCs w:val="20"/>
        </w:rPr>
        <w:t>theme(</w:t>
      </w:r>
      <w:proofErr w:type="gramEnd"/>
      <w:r w:rsidRPr="5A17CC56">
        <w:rPr>
          <w:rFonts w:ascii="Lucida Console" w:eastAsia="Lucida Console" w:hAnsi="Lucida Console" w:cs="Lucida Console"/>
          <w:color w:val="000000" w:themeColor="text1"/>
          <w:sz w:val="20"/>
          <w:szCs w:val="20"/>
        </w:rPr>
        <w:t xml:space="preserve">text = element_text(color="Blue"), axis.text = element_text(size=12),axis.title = element_text(size = </w:t>
      </w:r>
      <w:proofErr w:type="spellStart"/>
      <w:r w:rsidRPr="5A17CC56">
        <w:rPr>
          <w:rFonts w:ascii="Lucida Console" w:eastAsia="Lucida Console" w:hAnsi="Lucida Console" w:cs="Lucida Console"/>
          <w:color w:val="000000" w:themeColor="text1"/>
          <w:sz w:val="20"/>
          <w:szCs w:val="20"/>
        </w:rPr>
        <w:t>rel</w:t>
      </w:r>
      <w:proofErr w:type="spellEnd"/>
      <w:r w:rsidRPr="5A17CC56">
        <w:rPr>
          <w:rFonts w:ascii="Lucida Console" w:eastAsia="Lucida Console" w:hAnsi="Lucida Console" w:cs="Lucida Console"/>
          <w:color w:val="000000" w:themeColor="text1"/>
          <w:sz w:val="20"/>
          <w:szCs w:val="20"/>
        </w:rPr>
        <w:t>(1.5)))</w:t>
      </w:r>
    </w:p>
    <w:p w14:paraId="17566502" w14:textId="5EE72176" w:rsidR="002017CB" w:rsidRPr="002017CB" w:rsidRDefault="65A52AF8" w:rsidP="002017CB">
      <w:pPr>
        <w:pStyle w:val="ListParagraph"/>
        <w:widowControl w:val="0"/>
        <w:numPr>
          <w:ilvl w:val="0"/>
          <w:numId w:val="16"/>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Use your theme with an individual plot: p2 &lt;- p1+mytheme</w:t>
      </w:r>
      <w:r w:rsidR="002017CB">
        <w:rPr>
          <w:rFonts w:ascii="Source Serif Pro" w:eastAsia="Source Serif Pro" w:hAnsi="Source Serif Pro" w:cs="Source Serif Pro"/>
          <w:color w:val="000000" w:themeColor="text1"/>
        </w:rPr>
        <w:t xml:space="preserve"> (Click on “zoom” plot if it’s not clear or compressed in the canvas)</w:t>
      </w:r>
    </w:p>
    <w:p w14:paraId="2BB28343" w14:textId="58E65136" w:rsidR="00CC26B9" w:rsidRDefault="65A52AF8" w:rsidP="65A52AF8">
      <w:pPr>
        <w:pStyle w:val="ListParagraph"/>
        <w:widowControl w:val="0"/>
        <w:numPr>
          <w:ilvl w:val="0"/>
          <w:numId w:val="16"/>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Or </w:t>
      </w:r>
      <w:r w:rsidR="00CC5857">
        <w:rPr>
          <w:rFonts w:ascii="Source Serif Pro" w:eastAsia="Source Serif Pro" w:hAnsi="Source Serif Pro" w:cs="Source Serif Pro"/>
          <w:color w:val="000000" w:themeColor="text1"/>
        </w:rPr>
        <w:t xml:space="preserve">you can </w:t>
      </w:r>
      <w:r w:rsidRPr="65A52AF8">
        <w:rPr>
          <w:rFonts w:ascii="Source Serif Pro" w:eastAsia="Source Serif Pro" w:hAnsi="Source Serif Pro" w:cs="Source Serif Pro"/>
          <w:color w:val="000000" w:themeColor="text1"/>
        </w:rPr>
        <w:t>set it globally</w:t>
      </w:r>
      <w:r w:rsidR="00CC5857">
        <w:rPr>
          <w:rFonts w:ascii="Source Serif Pro" w:eastAsia="Source Serif Pro" w:hAnsi="Source Serif Pro" w:cs="Source Serif Pro"/>
          <w:color w:val="000000" w:themeColor="text1"/>
        </w:rPr>
        <w:t xml:space="preserve"> for all plots at the beginning of your code</w:t>
      </w:r>
      <w:r w:rsidRPr="65A52AF8">
        <w:rPr>
          <w:rFonts w:ascii="Source Serif Pro" w:eastAsia="Source Serif Pro" w:hAnsi="Source Serif Pro" w:cs="Source Serif Pro"/>
          <w:color w:val="000000" w:themeColor="text1"/>
        </w:rPr>
        <w:t xml:space="preserve">: </w:t>
      </w:r>
    </w:p>
    <w:p w14:paraId="6E0885C6" w14:textId="509ECA21" w:rsidR="00DC7A43" w:rsidRPr="009714F8" w:rsidRDefault="5A17CC56" w:rsidP="009714F8">
      <w:pPr>
        <w:pStyle w:val="ListParagraph"/>
        <w:widowControl w:val="0"/>
        <w:spacing w:after="43" w:line="288" w:lineRule="auto"/>
        <w:ind w:left="1440" w:right="180"/>
        <w:rPr>
          <w:rFonts w:ascii="Lucida Console,Source Serif Pro" w:eastAsia="Lucida Console,Source Serif Pro" w:hAnsi="Lucida Console,Source Serif Pro" w:cs="Lucida Console,Source Serif Pro"/>
          <w:color w:val="000000" w:themeColor="text1"/>
        </w:rPr>
      </w:pPr>
      <w:r w:rsidRPr="5A17CC56">
        <w:rPr>
          <w:rFonts w:ascii="Lucida Console" w:eastAsia="Lucida Console" w:hAnsi="Lucida Console" w:cs="Lucida Console"/>
        </w:rPr>
        <w:t>theme_set(mytheme)</w:t>
      </w:r>
    </w:p>
    <w:p w14:paraId="198705CA" w14:textId="239F2563" w:rsidR="004E3C4E" w:rsidRPr="00C06872"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sz w:val="20"/>
          <w:szCs w:val="20"/>
        </w:rPr>
      </w:pPr>
      <w:r w:rsidRPr="65A52AF8">
        <w:rPr>
          <w:rFonts w:ascii="Source Serif Pro" w:eastAsia="Source Serif Pro" w:hAnsi="Source Serif Pro" w:cs="Source Serif Pro"/>
          <w:b/>
          <w:bCs/>
          <w:color w:val="000000" w:themeColor="text1"/>
          <w:sz w:val="24"/>
          <w:szCs w:val="24"/>
        </w:rPr>
        <w:t>Outcome:</w:t>
      </w:r>
      <w:r w:rsidRPr="65A52AF8">
        <w:rPr>
          <w:rFonts w:ascii="Source Serif Pro" w:eastAsia="Source Serif Pro" w:hAnsi="Source Serif Pro" w:cs="Source Serif Pro"/>
          <w:color w:val="000000" w:themeColor="text1"/>
          <w:sz w:val="20"/>
          <w:szCs w:val="20"/>
        </w:rPr>
        <w:t xml:space="preserve"> </w:t>
      </w:r>
    </w:p>
    <w:p w14:paraId="4C366805" w14:textId="089438A9" w:rsidR="00C659C9"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Code and plot with mytheme</w:t>
      </w:r>
    </w:p>
    <w:p w14:paraId="25D0406F" w14:textId="71395C29" w:rsidR="007E59F7" w:rsidRDefault="009714F8" w:rsidP="004163C4">
      <w:pPr>
        <w:pStyle w:val="ListParagraph"/>
        <w:widowControl w:val="0"/>
        <w:spacing w:after="43" w:line="288" w:lineRule="auto"/>
        <w:ind w:left="360" w:right="180"/>
        <w:rPr>
          <w:rFonts w:ascii="Source Serif Pro" w:eastAsia="Source Serif Pro" w:hAnsi="Source Serif Pro" w:cs="Source Serif Pro"/>
          <w:color w:val="000000"/>
        </w:rPr>
      </w:pPr>
      <w:r>
        <w:rPr>
          <w:noProof/>
        </w:rPr>
        <w:drawing>
          <wp:anchor distT="0" distB="0" distL="114300" distR="114300" simplePos="0" relativeHeight="251658242" behindDoc="0" locked="0" layoutInCell="1" allowOverlap="1" wp14:anchorId="7AB44BF6" wp14:editId="0504608A">
            <wp:simplePos x="0" y="0"/>
            <wp:positionH relativeFrom="column">
              <wp:posOffset>847725</wp:posOffset>
            </wp:positionH>
            <wp:positionV relativeFrom="page">
              <wp:posOffset>7362825</wp:posOffset>
            </wp:positionV>
            <wp:extent cx="5105293" cy="2320290"/>
            <wp:effectExtent l="0" t="0" r="635"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5293" cy="2320290"/>
                    </a:xfrm>
                    <a:prstGeom prst="rect">
                      <a:avLst/>
                    </a:prstGeom>
                  </pic:spPr>
                </pic:pic>
              </a:graphicData>
            </a:graphic>
            <wp14:sizeRelH relativeFrom="margin">
              <wp14:pctWidth>0</wp14:pctWidth>
            </wp14:sizeRelH>
            <wp14:sizeRelV relativeFrom="margin">
              <wp14:pctHeight>0</wp14:pctHeight>
            </wp14:sizeRelV>
          </wp:anchor>
        </w:drawing>
      </w:r>
    </w:p>
    <w:p w14:paraId="010B15F0" w14:textId="42D14463" w:rsidR="007E59F7" w:rsidRDefault="007E59F7"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561C3B47" w14:textId="63748B05" w:rsidR="0031444D" w:rsidRDefault="0031444D"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BBF2335" w14:textId="04871FA4" w:rsidR="5A17CC56" w:rsidRDefault="5A17CC56" w:rsidP="5A17CC56">
      <w:pPr>
        <w:pStyle w:val="ListParagraph"/>
        <w:spacing w:after="43" w:line="288" w:lineRule="auto"/>
        <w:ind w:left="360" w:right="180"/>
        <w:rPr>
          <w:rFonts w:ascii="Source Serif Pro" w:eastAsia="Source Serif Pro" w:hAnsi="Source Serif Pro" w:cs="Source Serif Pro"/>
          <w:b/>
          <w:bCs/>
          <w:color w:val="000000" w:themeColor="text1"/>
          <w:sz w:val="24"/>
          <w:szCs w:val="24"/>
        </w:rPr>
      </w:pPr>
    </w:p>
    <w:p w14:paraId="327951FC" w14:textId="79411461" w:rsidR="5A17CC56" w:rsidRDefault="5A17CC56" w:rsidP="5A17CC56">
      <w:pPr>
        <w:pStyle w:val="ListParagraph"/>
        <w:spacing w:after="43" w:line="288" w:lineRule="auto"/>
        <w:ind w:left="360" w:right="180"/>
        <w:rPr>
          <w:rFonts w:ascii="Source Serif Pro" w:eastAsia="Source Serif Pro" w:hAnsi="Source Serif Pro" w:cs="Source Serif Pro"/>
          <w:b/>
          <w:bCs/>
          <w:color w:val="000000" w:themeColor="text1"/>
          <w:sz w:val="24"/>
          <w:szCs w:val="24"/>
        </w:rPr>
      </w:pPr>
    </w:p>
    <w:p w14:paraId="31E47162" w14:textId="2298BF3B" w:rsidR="006B6776" w:rsidRDefault="006B6776" w:rsidP="5A17CC56">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2C0D8C6F" w14:textId="6FE24DE6" w:rsidR="006B6776" w:rsidRDefault="006B6776" w:rsidP="5A17CC56">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5C983E50" w14:textId="18CD1684" w:rsidR="006B6776" w:rsidRDefault="006B6776" w:rsidP="5A17CC56">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1EC590CF" w14:textId="77777777" w:rsidR="009714F8" w:rsidRDefault="009714F8" w:rsidP="5A17CC56">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59B5BA0B" w14:textId="2D11CBD6" w:rsidR="00A83626" w:rsidRDefault="5A17CC56" w:rsidP="5A17CC56">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r w:rsidRPr="5A17CC56">
        <w:rPr>
          <w:rFonts w:ascii="Source Serif Pro" w:eastAsia="Source Serif Pro" w:hAnsi="Source Serif Pro" w:cs="Source Serif Pro"/>
          <w:b/>
          <w:bCs/>
          <w:color w:val="000000" w:themeColor="text1"/>
          <w:sz w:val="24"/>
          <w:szCs w:val="24"/>
        </w:rPr>
        <w:t>Discussion:</w:t>
      </w:r>
      <w:r w:rsidR="00A83626">
        <w:rPr>
          <w:rFonts w:ascii="Source Serif Pro" w:eastAsia="Source Serif Pro" w:hAnsi="Source Serif Pro" w:cs="Source Serif Pro"/>
          <w:b/>
          <w:bCs/>
          <w:color w:val="000000" w:themeColor="text1"/>
          <w:sz w:val="24"/>
          <w:szCs w:val="24"/>
        </w:rPr>
        <w:t xml:space="preserve"> </w:t>
      </w:r>
    </w:p>
    <w:p w14:paraId="4145F7C7" w14:textId="76022BE7" w:rsidR="0031444D" w:rsidRDefault="00A83626" w:rsidP="5A17CC56">
      <w:pPr>
        <w:pStyle w:val="ListParagraph"/>
        <w:widowControl w:val="0"/>
        <w:spacing w:after="43" w:line="288" w:lineRule="auto"/>
        <w:ind w:left="360" w:right="180"/>
        <w:rPr>
          <w:rFonts w:ascii="Source Serif Pro" w:eastAsia="Source Serif Pro" w:hAnsi="Source Serif Pro" w:cs="Source Serif Pro"/>
          <w:color w:val="000000" w:themeColor="text1"/>
        </w:rPr>
      </w:pPr>
      <w:r w:rsidRPr="00A83626">
        <w:rPr>
          <w:rFonts w:ascii="Source Serif Pro" w:eastAsia="Source Serif Pro" w:hAnsi="Source Serif Pro" w:cs="Source Serif Pro"/>
          <w:bCs/>
          <w:color w:val="000000" w:themeColor="text1"/>
          <w:sz w:val="24"/>
          <w:szCs w:val="24"/>
        </w:rPr>
        <w:t>Can you</w:t>
      </w:r>
      <w:r>
        <w:rPr>
          <w:rFonts w:ascii="Source Serif Pro" w:eastAsia="Source Serif Pro" w:hAnsi="Source Serif Pro" w:cs="Source Serif Pro"/>
          <w:b/>
          <w:bCs/>
          <w:color w:val="000000" w:themeColor="text1"/>
          <w:sz w:val="24"/>
          <w:szCs w:val="24"/>
        </w:rPr>
        <w:t xml:space="preserve"> </w:t>
      </w:r>
      <w:r>
        <w:rPr>
          <w:rFonts w:ascii="Source Serif Pro" w:eastAsia="Source Serif Pro" w:hAnsi="Source Serif Pro" w:cs="Source Serif Pro"/>
          <w:color w:val="000000" w:themeColor="text1"/>
        </w:rPr>
        <w:t>l</w:t>
      </w:r>
      <w:r w:rsidR="5A17CC56" w:rsidRPr="5A17CC56">
        <w:rPr>
          <w:rFonts w:ascii="Source Serif Pro" w:eastAsia="Source Serif Pro" w:hAnsi="Source Serif Pro" w:cs="Source Serif Pro"/>
          <w:color w:val="000000" w:themeColor="text1"/>
        </w:rPr>
        <w:t>ist some of the differences between the original and changed plot</w:t>
      </w:r>
      <w:r>
        <w:rPr>
          <w:rFonts w:ascii="Source Serif Pro" w:eastAsia="Source Serif Pro" w:hAnsi="Source Serif Pro" w:cs="Source Serif Pro"/>
          <w:color w:val="000000" w:themeColor="text1"/>
        </w:rPr>
        <w:t>?</w:t>
      </w:r>
      <w:r w:rsidR="00E051F4">
        <w:rPr>
          <w:rFonts w:ascii="Source Serif Pro" w:eastAsia="Source Serif Pro" w:hAnsi="Source Serif Pro" w:cs="Source Serif Pro"/>
          <w:color w:val="000000" w:themeColor="text1"/>
        </w:rPr>
        <w:t xml:space="preserve"> Explicitly state which variable it is and how it changed.</w:t>
      </w:r>
    </w:p>
    <w:p w14:paraId="226A30DB" w14:textId="3F69EC68" w:rsidR="00003D77" w:rsidRDefault="6C466ADB" w:rsidP="00003D77">
      <w:pPr>
        <w:pStyle w:val="ListParagraph"/>
        <w:widowControl w:val="0"/>
        <w:spacing w:after="43" w:line="288" w:lineRule="auto"/>
        <w:ind w:left="360" w:right="180"/>
        <w:rPr>
          <w:rFonts w:ascii="Source Serif Pro" w:eastAsia="Source Serif Pro" w:hAnsi="Source Serif Pro" w:cs="Source Serif Pro"/>
          <w:color w:val="000000" w:themeColor="text1"/>
          <w:sz w:val="24"/>
          <w:szCs w:val="24"/>
        </w:rPr>
      </w:pPr>
      <w:r w:rsidRPr="6C466ADB">
        <w:rPr>
          <w:rFonts w:ascii="Source Serif Pro" w:eastAsia="Source Serif Pro" w:hAnsi="Source Serif Pro" w:cs="Source Serif Pro"/>
          <w:b/>
          <w:bCs/>
          <w:color w:val="000000" w:themeColor="text1"/>
          <w:sz w:val="24"/>
          <w:szCs w:val="24"/>
        </w:rPr>
        <w:t>Answer:</w:t>
      </w:r>
      <w:r w:rsidRPr="6C466ADB">
        <w:rPr>
          <w:rFonts w:ascii="Source Serif Pro" w:eastAsia="Source Serif Pro" w:hAnsi="Source Serif Pro" w:cs="Source Serif Pro"/>
          <w:color w:val="000000" w:themeColor="text1"/>
          <w:sz w:val="24"/>
          <w:szCs w:val="24"/>
        </w:rPr>
        <w:t xml:space="preserve"> </w:t>
      </w:r>
    </w:p>
    <w:p w14:paraId="6FF51CF4" w14:textId="68F45457" w:rsidR="00E051F4" w:rsidRPr="00003D77" w:rsidRDefault="6C466ADB" w:rsidP="00003D77">
      <w:pPr>
        <w:pStyle w:val="ListParagraph"/>
        <w:widowControl w:val="0"/>
        <w:numPr>
          <w:ilvl w:val="1"/>
          <w:numId w:val="33"/>
        </w:numPr>
        <w:spacing w:after="43" w:line="288" w:lineRule="auto"/>
        <w:ind w:right="180"/>
        <w:rPr>
          <w:rFonts w:ascii="Source Serif Pro" w:eastAsia="Source Serif Pro" w:hAnsi="Source Serif Pro" w:cs="Source Serif Pro"/>
          <w:color w:val="000000" w:themeColor="text1"/>
          <w:sz w:val="24"/>
          <w:szCs w:val="24"/>
        </w:rPr>
      </w:pPr>
      <w:commentRangeStart w:id="69"/>
      <w:r w:rsidRPr="6C466ADB">
        <w:rPr>
          <w:rFonts w:ascii="Source Serif Pro" w:eastAsia="Source Serif Pro" w:hAnsi="Source Serif Pro" w:cs="Source Serif Pro"/>
          <w:color w:val="000000" w:themeColor="text1"/>
        </w:rPr>
        <w:t xml:space="preserve">axis labels are changed from black to red </w:t>
      </w:r>
    </w:p>
    <w:p w14:paraId="2A7792F0" w14:textId="09FC5E50" w:rsidR="0031444D" w:rsidRDefault="00D96E4B" w:rsidP="00003D77">
      <w:pPr>
        <w:pStyle w:val="ListParagraph"/>
        <w:widowControl w:val="0"/>
        <w:numPr>
          <w:ilvl w:val="1"/>
          <w:numId w:val="33"/>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T</w:t>
      </w:r>
      <w:r w:rsidR="6C466ADB" w:rsidRPr="6C466ADB">
        <w:rPr>
          <w:rFonts w:ascii="Source Serif Pro" w:eastAsia="Source Serif Pro" w:hAnsi="Source Serif Pro" w:cs="Source Serif Pro"/>
          <w:color w:val="000000" w:themeColor="text1"/>
        </w:rPr>
        <w:t>he legend in the new plot is at the bottom and does not have a title</w:t>
      </w:r>
      <w:commentRangeEnd w:id="69"/>
      <w:r w:rsidR="65A52AF8">
        <w:rPr>
          <w:rStyle w:val="CommentReference"/>
        </w:rPr>
        <w:commentReference w:id="69"/>
      </w:r>
    </w:p>
    <w:p w14:paraId="18A26F06" w14:textId="52BA1DF3" w:rsidR="00003D77" w:rsidRDefault="00003D77" w:rsidP="00003D77">
      <w:pPr>
        <w:pStyle w:val="ListParagraph"/>
        <w:widowControl w:val="0"/>
        <w:numPr>
          <w:ilvl w:val="1"/>
          <w:numId w:val="33"/>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The x-axis and y-axis titles are in Blue instead of black</w:t>
      </w:r>
    </w:p>
    <w:p w14:paraId="5BD42D9E" w14:textId="58C5CAC2" w:rsidR="00003D77" w:rsidRDefault="00003D77" w:rsidP="00003D77">
      <w:pPr>
        <w:pStyle w:val="ListParagraph"/>
        <w:widowControl w:val="0"/>
        <w:numPr>
          <w:ilvl w:val="1"/>
          <w:numId w:val="33"/>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The plot title and the title color are changed.</w:t>
      </w:r>
    </w:p>
    <w:p w14:paraId="27763238" w14:textId="23AC543B" w:rsidR="00D161C2" w:rsidRDefault="00D161C2"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1D754CF" w14:textId="6F26DC8A" w:rsidR="00C829DC" w:rsidRPr="006D0F5A" w:rsidRDefault="6C466ADB" w:rsidP="6C466ADB">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commentRangeStart w:id="70"/>
      <w:commentRangeStart w:id="71"/>
      <w:r w:rsidRPr="6C466ADB">
        <w:rPr>
          <w:rFonts w:ascii="Source Serif Pro" w:eastAsia="Source Serif Pro" w:hAnsi="Source Serif Pro" w:cs="Source Serif Pro"/>
          <w:b/>
          <w:bCs/>
          <w:color w:val="000000" w:themeColor="text1"/>
          <w:sz w:val="24"/>
          <w:szCs w:val="24"/>
        </w:rPr>
        <w:t>Instructor Note:</w:t>
      </w:r>
    </w:p>
    <w:commentRangeEnd w:id="70"/>
    <w:p w14:paraId="79602C6C" w14:textId="6AE670BB" w:rsidR="00C829DC" w:rsidRDefault="5A17CC56" w:rsidP="6C466ADB">
      <w:pPr>
        <w:pStyle w:val="ListParagraph"/>
        <w:widowControl w:val="0"/>
        <w:spacing w:after="43" w:line="288" w:lineRule="auto"/>
        <w:ind w:left="360" w:right="180"/>
        <w:rPr>
          <w:rFonts w:ascii="Source Serif Pro" w:eastAsia="Source Serif Pro" w:hAnsi="Source Serif Pro" w:cs="Source Serif Pro"/>
          <w:color w:val="000000" w:themeColor="text1"/>
        </w:rPr>
      </w:pPr>
      <w:r>
        <w:rPr>
          <w:rStyle w:val="CommentReference"/>
        </w:rPr>
        <w:commentReference w:id="70"/>
      </w:r>
      <w:commentRangeEnd w:id="71"/>
      <w:r w:rsidR="00D310DD">
        <w:rPr>
          <w:rStyle w:val="CommentReference"/>
        </w:rPr>
        <w:commentReference w:id="71"/>
      </w:r>
    </w:p>
    <w:p w14:paraId="15E6BE26" w14:textId="259227A8" w:rsidR="00444528" w:rsidRPr="00444528" w:rsidRDefault="00444528" w:rsidP="00444528">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Refer to the complete code which has been placed at: Code/Beginning-Data-Visualization-with-ggplot2-and-R/Lesson 2-Grammar of Graphics and Visual Components</w:t>
      </w:r>
      <w:proofErr w:type="gramStart"/>
      <w:r w:rsidRPr="00444528">
        <w:rPr>
          <w:rFonts w:ascii="Source Serif Pro" w:eastAsia="Source Serif Pro" w:hAnsi="Source Serif Pro" w:cs="Source Serif Pro"/>
          <w:color w:val="000000"/>
        </w:rPr>
        <w:t>/(</w:t>
      </w:r>
      <w:proofErr w:type="gramEnd"/>
      <w:r w:rsidR="00D310DD">
        <w:rPr>
          <w:rFonts w:ascii="Source Serif Pro" w:eastAsia="Source Serif Pro" w:hAnsi="Source Serif Pro" w:cs="Source Serif Pro"/>
          <w:color w:val="000000" w:themeColor="text1"/>
          <w:sz w:val="24"/>
          <w:szCs w:val="24"/>
        </w:rPr>
        <w:t xml:space="preserve">Exercise: Using or </w:t>
      </w:r>
      <w:r w:rsidR="00D310DD">
        <w:rPr>
          <w:rFonts w:ascii="Source Serif Pro" w:eastAsia="Source Serif Pro" w:hAnsi="Source Serif Pro" w:cs="Source Serif Pro"/>
          <w:color w:val="000000" w:themeColor="text1"/>
        </w:rPr>
        <w:t>s</w:t>
      </w:r>
      <w:r w:rsidR="00D310DD" w:rsidRPr="6C466ADB">
        <w:rPr>
          <w:rFonts w:ascii="Source Serif Pro" w:eastAsia="Source Serif Pro" w:hAnsi="Source Serif Pro" w:cs="Source Serif Pro"/>
          <w:color w:val="000000" w:themeColor="text1"/>
        </w:rPr>
        <w:t xml:space="preserve">etting </w:t>
      </w:r>
      <w:r w:rsidR="00D310DD">
        <w:rPr>
          <w:rFonts w:ascii="Source Serif Pro" w:eastAsia="Source Serif Pro" w:hAnsi="Source Serif Pro" w:cs="Source Serif Pro"/>
          <w:color w:val="000000" w:themeColor="text1"/>
        </w:rPr>
        <w:t xml:space="preserve">your own </w:t>
      </w:r>
      <w:r w:rsidR="00D310DD" w:rsidRPr="6C466ADB">
        <w:rPr>
          <w:rFonts w:ascii="Source Serif Pro" w:eastAsia="Source Serif Pro" w:hAnsi="Source Serif Pro" w:cs="Source Serif Pro"/>
          <w:color w:val="000000" w:themeColor="text1"/>
        </w:rPr>
        <w:t>theme globally</w:t>
      </w:r>
      <w:r w:rsidR="00D310DD">
        <w:rPr>
          <w:rStyle w:val="CommentReference"/>
        </w:rPr>
        <w:commentReference w:id="72"/>
      </w:r>
      <w:r w:rsidR="00D310DD">
        <w:rPr>
          <w:rStyle w:val="CommentReference"/>
        </w:rPr>
        <w:commentReference w:id="73"/>
      </w:r>
      <w:r w:rsidR="00D310DD">
        <w:rPr>
          <w:rStyle w:val="CommentReference"/>
        </w:rPr>
        <w:commentReference w:id="74"/>
      </w:r>
      <w:r w:rsidR="00D310DD">
        <w:rPr>
          <w:rStyle w:val="CommentReference"/>
        </w:rPr>
        <w:commentReference w:id="75"/>
      </w:r>
      <w:r w:rsidRPr="00444528">
        <w:rPr>
          <w:rFonts w:ascii="Source Serif Pro" w:eastAsia="Source Serif Pro" w:hAnsi="Source Serif Pro" w:cs="Source Serif Pro"/>
          <w:color w:val="000000"/>
        </w:rPr>
        <w:t>)</w:t>
      </w:r>
    </w:p>
    <w:p w14:paraId="50198774" w14:textId="77777777" w:rsidR="00444528" w:rsidRPr="00444528" w:rsidRDefault="00444528" w:rsidP="00444528">
      <w:pPr>
        <w:pStyle w:val="ListParagraph"/>
        <w:widowControl w:val="0"/>
        <w:spacing w:after="43" w:line="288" w:lineRule="auto"/>
        <w:ind w:left="360" w:right="180"/>
        <w:rPr>
          <w:rFonts w:ascii="Source Serif Pro" w:eastAsia="Source Serif Pro" w:hAnsi="Source Serif Pro" w:cs="Source Serif Pro"/>
          <w:color w:val="000000"/>
        </w:rPr>
      </w:pPr>
    </w:p>
    <w:p w14:paraId="7E6E4A33" w14:textId="77777777" w:rsidR="00444528" w:rsidRPr="00444528" w:rsidRDefault="00444528" w:rsidP="00444528">
      <w:pPr>
        <w:pStyle w:val="ListParagraph"/>
        <w:widowControl w:val="0"/>
        <w:spacing w:after="43" w:line="288" w:lineRule="auto"/>
        <w:ind w:left="360" w:right="180"/>
        <w:rPr>
          <w:rFonts w:ascii="Source Serif Pro" w:eastAsia="Source Serif Pro" w:hAnsi="Source Serif Pro" w:cs="Source Serif Pro"/>
          <w:color w:val="000000"/>
        </w:rPr>
      </w:pPr>
      <w:r w:rsidRPr="00444528">
        <w:rPr>
          <w:rFonts w:ascii="Source Serif Pro" w:eastAsia="Source Serif Pro" w:hAnsi="Source Serif Pro" w:cs="Source Serif Pro"/>
          <w:color w:val="000000"/>
        </w:rPr>
        <w:t>Go to https://goo.gl/RheL2G to access the code.</w:t>
      </w:r>
    </w:p>
    <w:p w14:paraId="5A7A8968" w14:textId="4385E6AD" w:rsidR="00F93145" w:rsidRDefault="00F93145"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3EF90C1A" w14:textId="15FDBFB6" w:rsidR="00BD3418" w:rsidRPr="00B51E35" w:rsidRDefault="5A17CC56" w:rsidP="004163C4">
      <w:pPr>
        <w:pStyle w:val="ListParagraph"/>
        <w:widowControl w:val="0"/>
        <w:spacing w:after="43" w:line="288" w:lineRule="auto"/>
        <w:ind w:left="360" w:right="180"/>
        <w:rPr>
          <w:rFonts w:ascii="Open Sans" w:hAnsi="Open Sans" w:cs="Open Sans"/>
        </w:rPr>
      </w:pPr>
      <w:r w:rsidRPr="00B51E35">
        <w:rPr>
          <w:rFonts w:ascii="Open Sans" w:hAnsi="Open Sans" w:cs="Open Sans"/>
        </w:rPr>
        <w:t>The default colors aren’t the most appealing, so sometimes you may want to use a different palette, by using scale_colour_brewer (), scale_fill_brewer, or scale_colour_manual ():</w:t>
      </w:r>
    </w:p>
    <w:p w14:paraId="2B9FA89A" w14:textId="5D37E9FD" w:rsidR="00BD3418" w:rsidRDefault="00BD3418" w:rsidP="004163C4">
      <w:pPr>
        <w:pStyle w:val="ListParagraph"/>
        <w:widowControl w:val="0"/>
        <w:spacing w:after="43" w:line="288" w:lineRule="auto"/>
        <w:ind w:left="360" w:right="180"/>
        <w:rPr>
          <w:rFonts w:ascii="Source Serif Pro" w:eastAsia="Source Serif Pro" w:hAnsi="Source Serif Pro" w:cs="Source Serif Pro"/>
          <w:color w:val="000000"/>
        </w:rPr>
      </w:pPr>
    </w:p>
    <w:p w14:paraId="65EA297D" w14:textId="77777777" w:rsidR="003F5314"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4"/>
          <w:szCs w:val="24"/>
        </w:rPr>
        <w:t>Exercise:</w:t>
      </w:r>
      <w:r w:rsidRPr="65A52AF8">
        <w:rPr>
          <w:rFonts w:ascii="Source Serif Pro" w:eastAsia="Source Serif Pro" w:hAnsi="Source Serif Pro" w:cs="Source Serif Pro"/>
          <w:color w:val="000000" w:themeColor="text1"/>
          <w:sz w:val="24"/>
          <w:szCs w:val="24"/>
        </w:rPr>
        <w:t xml:space="preserve"> </w:t>
      </w:r>
      <w:r w:rsidRPr="65A52AF8">
        <w:rPr>
          <w:rFonts w:ascii="Source Serif Pro" w:eastAsia="Source Serif Pro" w:hAnsi="Source Serif Pro" w:cs="Source Serif Pro"/>
          <w:color w:val="000000" w:themeColor="text1"/>
        </w:rPr>
        <w:t>Change the color scheme of the given theme</w:t>
      </w:r>
    </w:p>
    <w:p w14:paraId="63468B1B" w14:textId="0A61620C" w:rsidR="003F5314"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4"/>
          <w:szCs w:val="24"/>
        </w:rPr>
        <w:t>Aim:</w:t>
      </w:r>
      <w:r w:rsidRPr="65A52AF8">
        <w:rPr>
          <w:rFonts w:ascii="Source Serif Pro" w:eastAsia="Source Serif Pro" w:hAnsi="Source Serif Pro" w:cs="Source Serif Pro"/>
          <w:color w:val="000000" w:themeColor="text1"/>
          <w:sz w:val="24"/>
          <w:szCs w:val="24"/>
        </w:rPr>
        <w:t xml:space="preserve"> </w:t>
      </w:r>
      <w:r w:rsidRPr="65A52AF8">
        <w:rPr>
          <w:rFonts w:ascii="Source Serif Pro" w:eastAsia="Source Serif Pro" w:hAnsi="Source Serif Pro" w:cs="Source Serif Pro"/>
          <w:color w:val="000000" w:themeColor="text1"/>
        </w:rPr>
        <w:t>To change the color scheme and use a different palette.</w:t>
      </w:r>
    </w:p>
    <w:p w14:paraId="67BF9A05" w14:textId="2FE9A5B0" w:rsidR="003F5314" w:rsidRPr="006D0F5A" w:rsidRDefault="65A52AF8"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4"/>
          <w:szCs w:val="24"/>
        </w:rPr>
      </w:pPr>
      <w:r w:rsidRPr="65A52AF8">
        <w:rPr>
          <w:rFonts w:ascii="Source Serif Pro" w:eastAsia="Source Serif Pro" w:hAnsi="Source Serif Pro" w:cs="Source Serif Pro"/>
          <w:b/>
          <w:bCs/>
          <w:color w:val="000000" w:themeColor="text1"/>
          <w:sz w:val="24"/>
          <w:szCs w:val="24"/>
        </w:rPr>
        <w:t>Steps for Completion:</w:t>
      </w:r>
    </w:p>
    <w:p w14:paraId="7AD71980" w14:textId="306F969D" w:rsidR="00336D5D" w:rsidRPr="007C4135" w:rsidRDefault="6CEFBF66" w:rsidP="006D5DB1">
      <w:pPr>
        <w:pStyle w:val="ListParagraph"/>
        <w:widowControl w:val="0"/>
        <w:spacing w:after="43" w:line="288" w:lineRule="auto"/>
        <w:ind w:left="1080" w:right="180"/>
        <w:rPr>
          <w:rFonts w:ascii="Source Serif Pro" w:eastAsia="Source Serif Pro" w:hAnsi="Source Serif Pro" w:cs="Source Serif Pro"/>
          <w:color w:val="000000" w:themeColor="text1"/>
        </w:rPr>
      </w:pPr>
      <w:del w:id="76" w:author="Tania.Moulik@gmail.com" w:date="2018-07-17T12:01:00Z">
        <w:r w:rsidRPr="6CEFBF66" w:rsidDel="0042103A">
          <w:rPr>
            <w:rFonts w:ascii="Source Serif Pro" w:eastAsia="Source Serif Pro" w:hAnsi="Source Serif Pro" w:cs="Source Serif Pro"/>
            <w:color w:val="000000" w:themeColor="text1"/>
          </w:rPr>
          <w:delText>Make the same plot as abov</w:delText>
        </w:r>
      </w:del>
      <w:r w:rsidR="00336D5D">
        <w:rPr>
          <w:rFonts w:ascii="Source Serif Pro" w:eastAsia="Source Serif Pro" w:hAnsi="Source Serif Pro" w:cs="Source Serif Pro"/>
          <w:color w:val="000000" w:themeColor="text1"/>
        </w:rPr>
        <w:t>e</w:t>
      </w:r>
    </w:p>
    <w:p w14:paraId="228702AA" w14:textId="7D8AA0A7" w:rsidR="006D5DB1" w:rsidRDefault="006D5DB1" w:rsidP="65A52AF8">
      <w:pPr>
        <w:pStyle w:val="ListParagraph"/>
        <w:widowControl w:val="0"/>
        <w:numPr>
          <w:ilvl w:val="2"/>
          <w:numId w:val="1"/>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Use the predefined theme, “</w:t>
      </w:r>
      <w:proofErr w:type="spellStart"/>
      <w:r>
        <w:rPr>
          <w:rFonts w:ascii="Source Serif Pro" w:eastAsia="Source Serif Pro" w:hAnsi="Source Serif Pro" w:cs="Source Serif Pro"/>
          <w:color w:val="000000" w:themeColor="text1"/>
        </w:rPr>
        <w:t>theme_bw</w:t>
      </w:r>
      <w:proofErr w:type="spellEnd"/>
      <w:r>
        <w:rPr>
          <w:rFonts w:ascii="Source Serif Pro" w:eastAsia="Source Serif Pro" w:hAnsi="Source Serif Pro" w:cs="Source Serif Pro"/>
          <w:color w:val="000000" w:themeColor="text1"/>
        </w:rPr>
        <w:t>” and make the same plot as done previously:</w:t>
      </w:r>
    </w:p>
    <w:p w14:paraId="36F2A724" w14:textId="263A7C62" w:rsidR="00336D5D" w:rsidRDefault="00336D5D" w:rsidP="006D5DB1">
      <w:pPr>
        <w:pStyle w:val="ListParagraph"/>
        <w:widowControl w:val="0"/>
        <w:spacing w:after="43" w:line="288" w:lineRule="auto"/>
        <w:ind w:left="1080" w:right="180"/>
        <w:rPr>
          <w:rFonts w:ascii="Source Serif Pro" w:eastAsia="Source Serif Pro" w:hAnsi="Source Serif Pro" w:cs="Source Serif Pro"/>
          <w:color w:val="000000" w:themeColor="text1"/>
        </w:rPr>
      </w:pPr>
      <w:r w:rsidRPr="00336D5D">
        <w:rPr>
          <w:rFonts w:ascii="Source Serif Pro" w:eastAsia="Source Serif Pro" w:hAnsi="Source Serif Pro" w:cs="Source Serif Pro"/>
          <w:color w:val="000000" w:themeColor="text1"/>
        </w:rPr>
        <w:t>p2+theme_bw</w:t>
      </w:r>
      <w:proofErr w:type="gramStart"/>
      <w:r w:rsidRPr="00336D5D">
        <w:rPr>
          <w:rFonts w:ascii="Source Serif Pro" w:eastAsia="Source Serif Pro" w:hAnsi="Source Serif Pro" w:cs="Source Serif Pro"/>
          <w:color w:val="000000" w:themeColor="text1"/>
        </w:rPr>
        <w:t>()+</w:t>
      </w:r>
      <w:proofErr w:type="spellStart"/>
      <w:proofErr w:type="gramEnd"/>
      <w:r w:rsidRPr="00336D5D">
        <w:rPr>
          <w:rFonts w:ascii="Source Serif Pro" w:eastAsia="Source Serif Pro" w:hAnsi="Source Serif Pro" w:cs="Source Serif Pro"/>
          <w:color w:val="000000" w:themeColor="text1"/>
        </w:rPr>
        <w:t>ggtitle</w:t>
      </w:r>
      <w:proofErr w:type="spellEnd"/>
      <w:r w:rsidRPr="00336D5D">
        <w:rPr>
          <w:rFonts w:ascii="Source Serif Pro" w:eastAsia="Source Serif Pro" w:hAnsi="Source Serif Pro" w:cs="Source Serif Pro"/>
          <w:color w:val="000000" w:themeColor="text1"/>
        </w:rPr>
        <w:t>("</w:t>
      </w:r>
      <w:proofErr w:type="spellStart"/>
      <w:r w:rsidRPr="00336D5D">
        <w:rPr>
          <w:rFonts w:ascii="Source Serif Pro" w:eastAsia="Source Serif Pro" w:hAnsi="Source Serif Pro" w:cs="Source Serif Pro"/>
          <w:color w:val="000000" w:themeColor="text1"/>
        </w:rPr>
        <w:t>theme_bw</w:t>
      </w:r>
      <w:proofErr w:type="spellEnd"/>
      <w:r w:rsidRPr="00336D5D">
        <w:rPr>
          <w:rFonts w:ascii="Source Serif Pro" w:eastAsia="Source Serif Pro" w:hAnsi="Source Serif Pro" w:cs="Source Serif Pro"/>
          <w:color w:val="000000" w:themeColor="text1"/>
        </w:rPr>
        <w:t>()")</w:t>
      </w:r>
    </w:p>
    <w:p w14:paraId="197C1C3C" w14:textId="38334832" w:rsidR="003F5314" w:rsidRPr="007C4135" w:rsidRDefault="007851A1" w:rsidP="65A52AF8">
      <w:pPr>
        <w:pStyle w:val="ListParagraph"/>
        <w:widowControl w:val="0"/>
        <w:numPr>
          <w:ilvl w:val="2"/>
          <w:numId w:val="1"/>
        </w:numPr>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Now, we will u</w:t>
      </w:r>
      <w:r w:rsidR="6CEFBF66" w:rsidRPr="6CEFBF66">
        <w:rPr>
          <w:rFonts w:ascii="Source Serif Pro" w:eastAsia="Source Serif Pro" w:hAnsi="Source Serif Pro" w:cs="Source Serif Pro"/>
          <w:color w:val="000000" w:themeColor="text1"/>
        </w:rPr>
        <w:t xml:space="preserve">se a different color palette. </w:t>
      </w:r>
    </w:p>
    <w:p w14:paraId="140528C0" w14:textId="3DB8B102" w:rsidR="003F5314" w:rsidRPr="007C4135" w:rsidRDefault="6CEFBF66" w:rsidP="5A17CC56">
      <w:pPr>
        <w:pStyle w:val="ListParagraph"/>
        <w:widowControl w:val="0"/>
        <w:numPr>
          <w:ilvl w:val="2"/>
          <w:numId w:val="1"/>
        </w:numPr>
        <w:spacing w:after="43" w:line="288" w:lineRule="auto"/>
        <w:ind w:right="180"/>
        <w:rPr>
          <w:rFonts w:ascii="Source Serif Pro" w:eastAsia="Source Serif Pro" w:hAnsi="Source Serif Pro" w:cs="Source Serif Pro"/>
          <w:color w:val="000000" w:themeColor="text1"/>
        </w:rPr>
      </w:pPr>
      <w:proofErr w:type="gramStart"/>
      <w:r w:rsidRPr="6CEFBF66">
        <w:rPr>
          <w:rFonts w:ascii="Source Serif Pro" w:eastAsia="Source Serif Pro" w:hAnsi="Source Serif Pro" w:cs="Source Serif Pro"/>
          <w:color w:val="000000" w:themeColor="text1"/>
        </w:rPr>
        <w:t>?scale</w:t>
      </w:r>
      <w:proofErr w:type="gramEnd"/>
      <w:r w:rsidRPr="6CEFBF66">
        <w:rPr>
          <w:rFonts w:ascii="Source Serif Pro" w:eastAsia="Source Serif Pro" w:hAnsi="Source Serif Pro" w:cs="Source Serif Pro"/>
          <w:color w:val="000000" w:themeColor="text1"/>
        </w:rPr>
        <w:t>_fill_brewer gives the following palettes (Code snippet below):</w:t>
      </w:r>
    </w:p>
    <w:p w14:paraId="2D921267" w14:textId="0C12CD37" w:rsidR="008847D7" w:rsidRPr="008847D7" w:rsidRDefault="008847D7" w:rsidP="008847D7">
      <w:pPr>
        <w:pStyle w:val="ListParagraph"/>
        <w:widowControl w:val="0"/>
        <w:spacing w:after="43" w:line="288" w:lineRule="auto"/>
        <w:ind w:left="1080" w:right="180"/>
        <w:rPr>
          <w:rFonts w:ascii="Source Serif Pro" w:eastAsia="Source Serif Pro" w:hAnsi="Source Serif Pro" w:cs="Source Serif Pro"/>
          <w:color w:val="000000"/>
          <w:sz w:val="26"/>
        </w:rPr>
      </w:pPr>
    </w:p>
    <w:p w14:paraId="68FB32FF" w14:textId="684D877E"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r>
        <w:rPr>
          <w:noProof/>
        </w:rPr>
        <w:drawing>
          <wp:anchor distT="0" distB="0" distL="114300" distR="114300" simplePos="0" relativeHeight="251660317" behindDoc="0" locked="0" layoutInCell="1" allowOverlap="1" wp14:anchorId="799C7E3A" wp14:editId="5E7110EE">
            <wp:simplePos x="0" y="0"/>
            <wp:positionH relativeFrom="column">
              <wp:posOffset>742950</wp:posOffset>
            </wp:positionH>
            <wp:positionV relativeFrom="paragraph">
              <wp:posOffset>64770</wp:posOffset>
            </wp:positionV>
            <wp:extent cx="5572125" cy="2495550"/>
            <wp:effectExtent l="0" t="0" r="9525" b="0"/>
            <wp:wrapNone/>
            <wp:docPr id="179652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572125" cy="2495550"/>
                    </a:xfrm>
                    <a:prstGeom prst="rect">
                      <a:avLst/>
                    </a:prstGeom>
                  </pic:spPr>
                </pic:pic>
              </a:graphicData>
            </a:graphic>
          </wp:anchor>
        </w:drawing>
      </w:r>
    </w:p>
    <w:p w14:paraId="424C93AE" w14:textId="4800A2A6"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01D6961B" w14:textId="73881605"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36E8D25D" w14:textId="085EE22F"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1B561542" w14:textId="77777777"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7BFFA9DF" w14:textId="77E26A2C"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0DBFA8E9" w14:textId="77777777"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09D6FA18" w14:textId="77777777"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5139E61F" w14:textId="77777777"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2A84C941" w14:textId="77777777"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57D69F63" w14:textId="77777777" w:rsidR="00B711AB" w:rsidRDefault="00B711AB" w:rsidP="00B711AB">
      <w:pPr>
        <w:pStyle w:val="ListParagraph"/>
        <w:widowControl w:val="0"/>
        <w:spacing w:after="43" w:line="288" w:lineRule="auto"/>
        <w:ind w:left="1080" w:right="180"/>
        <w:rPr>
          <w:rFonts w:ascii="Source Serif Pro" w:eastAsia="Source Serif Pro" w:hAnsi="Source Serif Pro" w:cs="Source Serif Pro"/>
          <w:color w:val="000000" w:themeColor="text1"/>
        </w:rPr>
      </w:pPr>
    </w:p>
    <w:p w14:paraId="05031E93" w14:textId="3610E3A8" w:rsidR="003F5314" w:rsidRPr="007C4135" w:rsidRDefault="6CEFBF66" w:rsidP="65A52AF8">
      <w:pPr>
        <w:pStyle w:val="ListParagraph"/>
        <w:widowControl w:val="0"/>
        <w:numPr>
          <w:ilvl w:val="2"/>
          <w:numId w:val="1"/>
        </w:numPr>
        <w:spacing w:after="43" w:line="288" w:lineRule="auto"/>
        <w:ind w:right="180"/>
        <w:rPr>
          <w:rFonts w:ascii="Source Serif Pro" w:eastAsia="Source Serif Pro" w:hAnsi="Source Serif Pro" w:cs="Source Serif Pro"/>
          <w:color w:val="000000" w:themeColor="text1"/>
        </w:rPr>
      </w:pPr>
      <w:r w:rsidRPr="6CEFBF66">
        <w:rPr>
          <w:rFonts w:ascii="Source Serif Pro" w:eastAsia="Source Serif Pro" w:hAnsi="Source Serif Pro" w:cs="Source Serif Pro"/>
          <w:color w:val="000000" w:themeColor="text1"/>
        </w:rPr>
        <w:t>Try using “Spectral”, “Pastel1” and “</w:t>
      </w:r>
      <w:proofErr w:type="gramStart"/>
      <w:r w:rsidRPr="6CEFBF66">
        <w:rPr>
          <w:rFonts w:ascii="Source Serif Pro" w:eastAsia="Source Serif Pro" w:hAnsi="Source Serif Pro" w:cs="Source Serif Pro"/>
          <w:color w:val="000000" w:themeColor="text1"/>
        </w:rPr>
        <w:t xml:space="preserve">Oranges” </w:t>
      </w:r>
      <w:r w:rsidR="009C0865">
        <w:rPr>
          <w:rFonts w:ascii="Source Serif Pro" w:eastAsia="Source Serif Pro" w:hAnsi="Source Serif Pro" w:cs="Source Serif Pro"/>
          <w:color w:val="000000" w:themeColor="text1"/>
        </w:rPr>
        <w:t xml:space="preserve"> and</w:t>
      </w:r>
      <w:proofErr w:type="gramEnd"/>
      <w:r w:rsidR="009C0865">
        <w:rPr>
          <w:rFonts w:ascii="Source Serif Pro" w:eastAsia="Source Serif Pro" w:hAnsi="Source Serif Pro" w:cs="Source Serif Pro"/>
          <w:color w:val="000000" w:themeColor="text1"/>
        </w:rPr>
        <w:t xml:space="preserve"> produce the plots below:</w:t>
      </w:r>
    </w:p>
    <w:p w14:paraId="3D376544" w14:textId="01DB640C"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5899DE40" w14:textId="1AF847B2" w:rsidR="00B711AB" w:rsidRDefault="001829BC" w:rsidP="008745CC">
      <w:pPr>
        <w:pStyle w:val="ListParagraph"/>
        <w:widowControl w:val="0"/>
        <w:spacing w:after="43" w:line="288" w:lineRule="auto"/>
        <w:ind w:left="1080" w:right="180"/>
        <w:rPr>
          <w:rFonts w:ascii="Source Serif Pro" w:eastAsia="Source Serif Pro" w:hAnsi="Source Serif Pro" w:cs="Source Serif Pro"/>
          <w:color w:val="000000"/>
          <w:sz w:val="26"/>
        </w:rPr>
      </w:pPr>
      <w:r>
        <w:rPr>
          <w:rFonts w:ascii="Source Serif Pro" w:eastAsia="Source Serif Pro" w:hAnsi="Source Serif Pro" w:cs="Source Serif Pro"/>
          <w:color w:val="000000"/>
          <w:sz w:val="26"/>
        </w:rPr>
        <w:t>p4</w:t>
      </w:r>
      <w:r w:rsidR="00B711AB" w:rsidRPr="00B711AB">
        <w:rPr>
          <w:rFonts w:ascii="Source Serif Pro" w:eastAsia="Source Serif Pro" w:hAnsi="Source Serif Pro" w:cs="Source Serif Pro"/>
          <w:color w:val="000000"/>
          <w:sz w:val="26"/>
        </w:rPr>
        <w:t xml:space="preserve"> + scale_fill_brewer(palette="Spectral")</w:t>
      </w:r>
    </w:p>
    <w:p w14:paraId="154E8F47" w14:textId="0FFC19E7" w:rsidR="00B711AB" w:rsidRDefault="00B711AB" w:rsidP="008745CC">
      <w:pPr>
        <w:pStyle w:val="ListParagraph"/>
        <w:widowControl w:val="0"/>
        <w:spacing w:after="43" w:line="288" w:lineRule="auto"/>
        <w:ind w:left="1080" w:right="180"/>
        <w:rPr>
          <w:rFonts w:ascii="Source Serif Pro" w:eastAsia="Source Serif Pro" w:hAnsi="Source Serif Pro" w:cs="Source Serif Pro"/>
          <w:color w:val="000000"/>
          <w:sz w:val="26"/>
        </w:rPr>
      </w:pPr>
      <w:r>
        <w:rPr>
          <w:noProof/>
        </w:rPr>
        <w:drawing>
          <wp:anchor distT="0" distB="0" distL="114300" distR="114300" simplePos="0" relativeHeight="251658260" behindDoc="0" locked="0" layoutInCell="1" allowOverlap="1" wp14:anchorId="54B957E3" wp14:editId="660C764E">
            <wp:simplePos x="0" y="0"/>
            <wp:positionH relativeFrom="column">
              <wp:posOffset>1217295</wp:posOffset>
            </wp:positionH>
            <wp:positionV relativeFrom="page">
              <wp:posOffset>1732915</wp:posOffset>
            </wp:positionV>
            <wp:extent cx="3952240" cy="27051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52240" cy="2705100"/>
                    </a:xfrm>
                    <a:prstGeom prst="rect">
                      <a:avLst/>
                    </a:prstGeom>
                  </pic:spPr>
                </pic:pic>
              </a:graphicData>
            </a:graphic>
            <wp14:sizeRelH relativeFrom="margin">
              <wp14:pctWidth>0</wp14:pctWidth>
            </wp14:sizeRelH>
            <wp14:sizeRelV relativeFrom="margin">
              <wp14:pctHeight>0</wp14:pctHeight>
            </wp14:sizeRelV>
          </wp:anchor>
        </w:drawing>
      </w:r>
    </w:p>
    <w:p w14:paraId="2DB2A4B0" w14:textId="1EE69C04"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6E5EB384" w14:textId="53755E61"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58724BEA" w14:textId="7F7CA81C"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624A6609" w14:textId="38D90937" w:rsidR="008745CC" w:rsidRDefault="008745CC" w:rsidP="008745CC">
      <w:pPr>
        <w:pStyle w:val="ListParagraph"/>
        <w:widowControl w:val="0"/>
        <w:spacing w:after="43" w:line="288" w:lineRule="auto"/>
        <w:ind w:left="1080" w:right="180"/>
        <w:rPr>
          <w:rFonts w:ascii="Source Serif Pro" w:eastAsia="Source Serif Pro" w:hAnsi="Source Serif Pro" w:cs="Source Serif Pro"/>
          <w:color w:val="000000"/>
          <w:sz w:val="26"/>
        </w:rPr>
      </w:pPr>
    </w:p>
    <w:p w14:paraId="4E53DEC1" w14:textId="1D4C22CA" w:rsidR="005530C0" w:rsidRDefault="005530C0" w:rsidP="5A17CC56">
      <w:pPr>
        <w:pStyle w:val="ListParagraph"/>
        <w:widowControl w:val="0"/>
        <w:spacing w:after="43" w:line="288" w:lineRule="auto"/>
        <w:ind w:left="1080" w:right="180"/>
        <w:rPr>
          <w:rFonts w:ascii="Source Serif Pro" w:eastAsia="Source Serif Pro" w:hAnsi="Source Serif Pro" w:cs="Source Serif Pro"/>
          <w:color w:val="000000" w:themeColor="text1"/>
          <w:sz w:val="26"/>
          <w:szCs w:val="26"/>
        </w:rPr>
      </w:pPr>
    </w:p>
    <w:p w14:paraId="3C1E6180" w14:textId="77F03013"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7016793F" w14:textId="73C2DF12"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27870BA3" w14:textId="19E48E79"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70224613" w14:textId="7070E1F5"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5CED5C11" w14:textId="53480739"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104672CD" w14:textId="1C7B2511"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43A31954" w14:textId="3B52F1DD" w:rsidR="005530C0" w:rsidRDefault="005530C0"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34E02040" w14:textId="1651932C" w:rsidR="005530C0" w:rsidRDefault="00B711AB"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r>
        <w:rPr>
          <w:noProof/>
        </w:rPr>
        <w:drawing>
          <wp:anchor distT="0" distB="0" distL="114300" distR="114300" simplePos="0" relativeHeight="251658253" behindDoc="1" locked="0" layoutInCell="1" allowOverlap="1" wp14:anchorId="5D433FBF" wp14:editId="3A912DA5">
            <wp:simplePos x="0" y="0"/>
            <wp:positionH relativeFrom="column">
              <wp:posOffset>-428625</wp:posOffset>
            </wp:positionH>
            <wp:positionV relativeFrom="paragraph">
              <wp:posOffset>149225</wp:posOffset>
            </wp:positionV>
            <wp:extent cx="3581400" cy="2450465"/>
            <wp:effectExtent l="0" t="0" r="0" b="0"/>
            <wp:wrapNone/>
            <wp:docPr id="4773157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3581400" cy="2450465"/>
                    </a:xfrm>
                    <a:prstGeom prst="rect">
                      <a:avLst/>
                    </a:prstGeom>
                  </pic:spPr>
                </pic:pic>
              </a:graphicData>
            </a:graphic>
            <wp14:sizeRelH relativeFrom="page">
              <wp14:pctWidth>0</wp14:pctWidth>
            </wp14:sizeRelH>
            <wp14:sizeRelV relativeFrom="page">
              <wp14:pctHeight>0</wp14:pctHeight>
            </wp14:sizeRelV>
          </wp:anchor>
        </w:drawing>
      </w:r>
    </w:p>
    <w:p w14:paraId="763837A5" w14:textId="0D49E7AF" w:rsidR="003B3F62" w:rsidRDefault="00B711AB"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r>
        <w:rPr>
          <w:noProof/>
        </w:rPr>
        <w:drawing>
          <wp:anchor distT="0" distB="0" distL="114300" distR="114300" simplePos="0" relativeHeight="251658269" behindDoc="0" locked="0" layoutInCell="1" allowOverlap="1" wp14:anchorId="10F55B8E" wp14:editId="6FEC85D0">
            <wp:simplePos x="0" y="0"/>
            <wp:positionH relativeFrom="column">
              <wp:posOffset>3419475</wp:posOffset>
            </wp:positionH>
            <wp:positionV relativeFrom="paragraph">
              <wp:posOffset>95885</wp:posOffset>
            </wp:positionV>
            <wp:extent cx="3199130" cy="2189480"/>
            <wp:effectExtent l="0" t="0" r="127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99130" cy="2189480"/>
                    </a:xfrm>
                    <a:prstGeom prst="rect">
                      <a:avLst/>
                    </a:prstGeom>
                  </pic:spPr>
                </pic:pic>
              </a:graphicData>
            </a:graphic>
            <wp14:sizeRelH relativeFrom="margin">
              <wp14:pctWidth>0</wp14:pctWidth>
            </wp14:sizeRelH>
            <wp14:sizeRelV relativeFrom="margin">
              <wp14:pctHeight>0</wp14:pctHeight>
            </wp14:sizeRelV>
          </wp:anchor>
        </w:drawing>
      </w:r>
    </w:p>
    <w:p w14:paraId="031A1850" w14:textId="6AE3CF73" w:rsidR="000C4467" w:rsidRDefault="000C4467" w:rsidP="004163C4">
      <w:pPr>
        <w:pStyle w:val="ListParagraph"/>
        <w:widowControl w:val="0"/>
        <w:spacing w:after="43" w:line="288" w:lineRule="auto"/>
        <w:ind w:left="360" w:right="180"/>
        <w:rPr>
          <w:rFonts w:ascii="Source Serif Pro" w:eastAsia="Source Serif Pro" w:hAnsi="Source Serif Pro" w:cs="Source Serif Pro"/>
          <w:b/>
          <w:color w:val="000000"/>
          <w:sz w:val="28"/>
        </w:rPr>
      </w:pPr>
    </w:p>
    <w:p w14:paraId="3B921D11" w14:textId="10455C5B" w:rsidR="007D333D" w:rsidRDefault="007D333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00898287" w14:textId="55672AFA" w:rsidR="007D333D" w:rsidRDefault="007D333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464B5FC9" w14:textId="47FA4CB1" w:rsidR="007D333D" w:rsidRDefault="007D333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1238151B" w14:textId="03BE3337" w:rsidR="007D333D" w:rsidRDefault="007D333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4D91FC5F" w14:textId="1D80E384" w:rsidR="007D333D" w:rsidRDefault="007D333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59E4D149" w14:textId="20A78601" w:rsidR="007D333D" w:rsidRDefault="007D333D"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0EA330A6" w14:textId="77777777" w:rsidR="00B51E35" w:rsidRDefault="00B51E35"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544240AE" w14:textId="77777777" w:rsidR="00B51E35" w:rsidRDefault="00B51E35"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133D1F86" w14:textId="77777777" w:rsidR="00B51E35" w:rsidRDefault="00B51E35"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8"/>
          <w:szCs w:val="28"/>
        </w:rPr>
      </w:pPr>
    </w:p>
    <w:p w14:paraId="30172ECF" w14:textId="526F2D24" w:rsidR="00F93145"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8"/>
          <w:szCs w:val="28"/>
        </w:rPr>
        <w:t xml:space="preserve">Activity </w:t>
      </w:r>
      <w:ins w:id="77" w:author="Tania.Moulik@gmail.com" w:date="2018-07-17T12:06:00Z">
        <w:r w:rsidR="00564702">
          <w:rPr>
            <w:rFonts w:ascii="Source Serif Pro" w:eastAsia="Source Serif Pro" w:hAnsi="Source Serif Pro" w:cs="Source Serif Pro"/>
            <w:b/>
            <w:bCs/>
            <w:color w:val="000000" w:themeColor="text1"/>
            <w:sz w:val="28"/>
            <w:szCs w:val="28"/>
          </w:rPr>
          <w:t>D</w:t>
        </w:r>
      </w:ins>
      <w:del w:id="78" w:author="Tania.Moulik@gmail.com" w:date="2018-07-17T12:06:00Z">
        <w:r w:rsidR="00564702" w:rsidDel="00564702">
          <w:rPr>
            <w:rFonts w:ascii="Source Serif Pro" w:eastAsia="Source Serif Pro" w:hAnsi="Source Serif Pro" w:cs="Source Serif Pro"/>
            <w:b/>
            <w:bCs/>
            <w:color w:val="000000" w:themeColor="text1"/>
            <w:sz w:val="28"/>
            <w:szCs w:val="28"/>
          </w:rPr>
          <w:delText>C</w:delText>
        </w:r>
      </w:del>
      <w:r w:rsidRPr="65A52AF8">
        <w:rPr>
          <w:rFonts w:ascii="Source Serif Pro" w:eastAsia="Source Serif Pro" w:hAnsi="Source Serif Pro" w:cs="Source Serif Pro"/>
          <w:b/>
          <w:bCs/>
          <w:color w:val="000000" w:themeColor="text1"/>
          <w:sz w:val="28"/>
          <w:szCs w:val="28"/>
        </w:rPr>
        <w:t>:</w:t>
      </w:r>
      <w:r w:rsidRPr="65A52AF8">
        <w:rPr>
          <w:rFonts w:ascii="Source Serif Pro" w:eastAsia="Source Serif Pro" w:hAnsi="Source Serif Pro" w:cs="Source Serif Pro"/>
          <w:color w:val="000000" w:themeColor="text1"/>
          <w:sz w:val="28"/>
          <w:szCs w:val="28"/>
        </w:rPr>
        <w:t xml:space="preserve"> </w:t>
      </w:r>
      <w:r w:rsidRPr="65A52AF8">
        <w:rPr>
          <w:rFonts w:ascii="Source Serif Pro" w:eastAsia="Source Serif Pro" w:hAnsi="Source Serif Pro" w:cs="Source Serif Pro"/>
          <w:color w:val="000000" w:themeColor="text1"/>
        </w:rPr>
        <w:t>Use themes and color differentiation in a plot.</w:t>
      </w:r>
    </w:p>
    <w:p w14:paraId="10D65C04" w14:textId="5A22EA7C" w:rsidR="00F0025D"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b/>
          <w:bCs/>
          <w:color w:val="000000" w:themeColor="text1"/>
          <w:sz w:val="26"/>
          <w:szCs w:val="26"/>
        </w:rPr>
        <w:t>Aim:</w:t>
      </w:r>
      <w:r w:rsidRPr="65A52AF8">
        <w:rPr>
          <w:rFonts w:ascii="Source Serif Pro" w:eastAsia="Source Serif Pro" w:hAnsi="Source Serif Pro" w:cs="Source Serif Pro"/>
          <w:color w:val="000000" w:themeColor="text1"/>
        </w:rPr>
        <w:t xml:space="preserve"> </w:t>
      </w:r>
    </w:p>
    <w:p w14:paraId="654047E1" w14:textId="55FF4FDD" w:rsidR="000B5E59"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To plot the BMI’s of male vs. female for the different countries and analyze the plot.</w:t>
      </w:r>
    </w:p>
    <w:p w14:paraId="059B9EBE" w14:textId="10D744EC" w:rsidR="00F0025D"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sz w:val="26"/>
          <w:szCs w:val="26"/>
        </w:rPr>
      </w:pPr>
      <w:r w:rsidRPr="65A52AF8">
        <w:rPr>
          <w:rFonts w:ascii="Source Serif Pro" w:eastAsia="Source Serif Pro" w:hAnsi="Source Serif Pro" w:cs="Source Serif Pro"/>
          <w:b/>
          <w:bCs/>
          <w:color w:val="000000" w:themeColor="text1"/>
          <w:sz w:val="26"/>
          <w:szCs w:val="26"/>
        </w:rPr>
        <w:t>Scenario:</w:t>
      </w:r>
      <w:r w:rsidRPr="65A52AF8">
        <w:rPr>
          <w:rFonts w:ascii="Source Serif Pro" w:eastAsia="Source Serif Pro" w:hAnsi="Source Serif Pro" w:cs="Source Serif Pro"/>
          <w:color w:val="000000" w:themeColor="text1"/>
          <w:sz w:val="26"/>
          <w:szCs w:val="26"/>
        </w:rPr>
        <w:t xml:space="preserve"> </w:t>
      </w:r>
    </w:p>
    <w:p w14:paraId="42D771A7" w14:textId="5A46B6CE" w:rsidR="000B5E59" w:rsidRDefault="65A52AF8" w:rsidP="65A52AF8">
      <w:pPr>
        <w:pStyle w:val="ListParagraph"/>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Comparing two variables and differentiating by color may arise in cases, for example, a digital marketing company, wishes to compare the number of views of its ad in different websites, or it wishes to compare the number of clicks vs. number of views for different states for the same website.</w:t>
      </w:r>
    </w:p>
    <w:p w14:paraId="56390715" w14:textId="5A46B6CE" w:rsidR="000700B1" w:rsidRDefault="000700B1"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73DEE8D0" w14:textId="1E00D235" w:rsidR="00AF1B1F" w:rsidRPr="00F0025D" w:rsidRDefault="65A52AF8" w:rsidP="65A52AF8">
      <w:pPr>
        <w:pStyle w:val="ListParagraph"/>
        <w:widowControl w:val="0"/>
        <w:spacing w:after="43" w:line="288" w:lineRule="auto"/>
        <w:ind w:left="360" w:right="180"/>
        <w:rPr>
          <w:rFonts w:ascii="Source Serif Pro" w:eastAsia="Source Serif Pro" w:hAnsi="Source Serif Pro" w:cs="Source Serif Pro"/>
          <w:b/>
          <w:bCs/>
          <w:color w:val="000000" w:themeColor="text1"/>
          <w:sz w:val="26"/>
          <w:szCs w:val="26"/>
        </w:rPr>
      </w:pPr>
      <w:r w:rsidRPr="65A52AF8">
        <w:rPr>
          <w:rFonts w:ascii="Source Serif Pro" w:eastAsia="Source Serif Pro" w:hAnsi="Source Serif Pro" w:cs="Source Serif Pro"/>
          <w:b/>
          <w:bCs/>
          <w:color w:val="000000" w:themeColor="text1"/>
          <w:sz w:val="26"/>
          <w:szCs w:val="26"/>
        </w:rPr>
        <w:t>Steps for completion:</w:t>
      </w:r>
    </w:p>
    <w:p w14:paraId="62730DDA" w14:textId="56D10636" w:rsidR="008068D6" w:rsidRDefault="65A52AF8" w:rsidP="65A52AF8">
      <w:pPr>
        <w:pStyle w:val="ListParagraph"/>
        <w:widowControl w:val="0"/>
        <w:numPr>
          <w:ilvl w:val="0"/>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Make a scatter plot of BMI of females’ vs males</w:t>
      </w:r>
    </w:p>
    <w:p w14:paraId="66D9C24B" w14:textId="0D2499D7" w:rsidR="00AF1B1F" w:rsidRDefault="65A52AF8" w:rsidP="65A52AF8">
      <w:pPr>
        <w:pStyle w:val="ListParagraph"/>
        <w:widowControl w:val="0"/>
        <w:numPr>
          <w:ilvl w:val="0"/>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You will be saving 3 plots as you build your plot in layers.</w:t>
      </w:r>
    </w:p>
    <w:p w14:paraId="1F66CF2B" w14:textId="1F556345" w:rsidR="00F0025D" w:rsidRDefault="65A52AF8" w:rsidP="65A52AF8">
      <w:pPr>
        <w:pStyle w:val="ListParagraph"/>
        <w:widowControl w:val="0"/>
        <w:numPr>
          <w:ilvl w:val="1"/>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The default </w:t>
      </w:r>
      <w:proofErr w:type="gramStart"/>
      <w:r w:rsidRPr="65A52AF8">
        <w:rPr>
          <w:rFonts w:ascii="Source Serif Pro" w:eastAsia="Source Serif Pro" w:hAnsi="Source Serif Pro" w:cs="Source Serif Pro"/>
          <w:color w:val="000000" w:themeColor="text1"/>
        </w:rPr>
        <w:t>plot</w:t>
      </w:r>
      <w:proofErr w:type="gramEnd"/>
      <w:r w:rsidRPr="65A52AF8">
        <w:rPr>
          <w:rFonts w:ascii="Source Serif Pro" w:eastAsia="Source Serif Pro" w:hAnsi="Source Serif Pro" w:cs="Source Serif Pro"/>
          <w:color w:val="000000" w:themeColor="text1"/>
        </w:rPr>
        <w:t>. Store plot as p1.</w:t>
      </w:r>
    </w:p>
    <w:p w14:paraId="457E2EB6" w14:textId="58973897" w:rsidR="00F0025D" w:rsidRPr="002576AE" w:rsidRDefault="65A52AF8" w:rsidP="65A52AF8">
      <w:pPr>
        <w:pStyle w:val="ListParagraph"/>
        <w:widowControl w:val="0"/>
        <w:numPr>
          <w:ilvl w:val="1"/>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Points differentiated by color. Differentiate the two BMI’s by Country using color. Size of points = 2.</w:t>
      </w:r>
    </w:p>
    <w:p w14:paraId="23056A5D" w14:textId="1C846067" w:rsidR="001E10FC" w:rsidRDefault="5A17CC56" w:rsidP="5A17CC56">
      <w:pPr>
        <w:pStyle w:val="ListParagraph"/>
        <w:widowControl w:val="0"/>
        <w:numPr>
          <w:ilvl w:val="1"/>
          <w:numId w:val="20"/>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Change the color scheme by using </w:t>
      </w:r>
      <w:proofErr w:type="spellStart"/>
      <w:r w:rsidRPr="5A17CC56">
        <w:rPr>
          <w:rFonts w:ascii="Source Serif Pro" w:eastAsia="Source Serif Pro" w:hAnsi="Source Serif Pro" w:cs="Source Serif Pro"/>
          <w:color w:val="000000" w:themeColor="text1"/>
        </w:rPr>
        <w:t>scale_color_brewer</w:t>
      </w:r>
      <w:proofErr w:type="spellEnd"/>
      <w:r w:rsidRPr="5A17CC56">
        <w:rPr>
          <w:rFonts w:ascii="Source Serif Pro" w:eastAsia="Source Serif Pro" w:hAnsi="Source Serif Pro" w:cs="Source Serif Pro"/>
          <w:color w:val="000000" w:themeColor="text1"/>
        </w:rPr>
        <w:t>. The palette used is “Dark2”. Store plot as p2</w:t>
      </w:r>
    </w:p>
    <w:p w14:paraId="5EACD581" w14:textId="0472F6AF" w:rsidR="0000757D" w:rsidRDefault="65A52AF8" w:rsidP="65A52AF8">
      <w:pPr>
        <w:pStyle w:val="ListParagraph"/>
        <w:widowControl w:val="0"/>
        <w:numPr>
          <w:ilvl w:val="1"/>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Add a plot title – “BMI female vs BMI Male”</w:t>
      </w:r>
    </w:p>
    <w:p w14:paraId="1CDB7969" w14:textId="5E67EA09" w:rsidR="00F0025D" w:rsidRDefault="65A52AF8" w:rsidP="65A52AF8">
      <w:pPr>
        <w:pStyle w:val="ListParagraph"/>
        <w:widowControl w:val="0"/>
        <w:numPr>
          <w:ilvl w:val="1"/>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Change some more theme aspects to produce the plot p3. The theme aspects to be changed and their values are as below:</w:t>
      </w:r>
    </w:p>
    <w:p w14:paraId="4D32E7EC" w14:textId="7A6BEF21" w:rsidR="001D5A70" w:rsidRDefault="65A52AF8" w:rsidP="65A52AF8">
      <w:pPr>
        <w:pStyle w:val="ListParagraph"/>
        <w:widowControl w:val="0"/>
        <w:numPr>
          <w:ilvl w:val="2"/>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Panel background – azure, color=black</w:t>
      </w:r>
    </w:p>
    <w:p w14:paraId="1270826C" w14:textId="0C6E0539" w:rsidR="00AE2769" w:rsidRDefault="65A52AF8" w:rsidP="65A52AF8">
      <w:pPr>
        <w:pStyle w:val="ListParagraph"/>
        <w:widowControl w:val="0"/>
        <w:numPr>
          <w:ilvl w:val="2"/>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No grid lines</w:t>
      </w:r>
    </w:p>
    <w:p w14:paraId="26BDB712" w14:textId="1C4C4C55" w:rsidR="001D5A70" w:rsidRDefault="65A52AF8" w:rsidP="65A52AF8">
      <w:pPr>
        <w:pStyle w:val="ListParagraph"/>
        <w:widowControl w:val="0"/>
        <w:numPr>
          <w:ilvl w:val="2"/>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Axis title size -15, Axis title color=cadetblue4</w:t>
      </w:r>
    </w:p>
    <w:p w14:paraId="4D8A5B94" w14:textId="44A55488" w:rsidR="001D5A70" w:rsidRDefault="65A52AF8" w:rsidP="65A52AF8">
      <w:pPr>
        <w:pStyle w:val="ListParagraph"/>
        <w:widowControl w:val="0"/>
        <w:numPr>
          <w:ilvl w:val="2"/>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Change x and y titles – “BMI female vs. BMI Male”</w:t>
      </w:r>
    </w:p>
    <w:p w14:paraId="17E1D437" w14:textId="2970BC81" w:rsidR="0000757D" w:rsidRDefault="65A52AF8" w:rsidP="65A52AF8">
      <w:pPr>
        <w:pStyle w:val="ListParagraph"/>
        <w:widowControl w:val="0"/>
        <w:numPr>
          <w:ilvl w:val="2"/>
          <w:numId w:val="20"/>
        </w:numPr>
        <w:spacing w:after="43" w:line="288" w:lineRule="auto"/>
        <w:ind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Legend - Position bottom, Left justified, No Legend Title, legend key (fill – gray97, color of the line=3)</w:t>
      </w:r>
    </w:p>
    <w:p w14:paraId="4182C64C" w14:textId="0BC09080" w:rsidR="0000757D" w:rsidRPr="0000757D" w:rsidRDefault="5A17CC56" w:rsidP="5A17CC56">
      <w:pPr>
        <w:pStyle w:val="ListParagraph"/>
        <w:widowControl w:val="0"/>
        <w:numPr>
          <w:ilvl w:val="2"/>
          <w:numId w:val="20"/>
        </w:numPr>
        <w:spacing w:after="43" w:line="288" w:lineRule="auto"/>
        <w:ind w:right="18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Plot title – color (cadetblue4); size=18; face</w:t>
      </w:r>
      <w:proofErr w:type="gramStart"/>
      <w:r w:rsidRPr="5A17CC56">
        <w:rPr>
          <w:rFonts w:ascii="Source Serif Pro" w:eastAsia="Source Serif Pro" w:hAnsi="Source Serif Pro" w:cs="Source Serif Pro"/>
          <w:color w:val="000000" w:themeColor="text1"/>
        </w:rPr>
        <w:t>=”</w:t>
      </w:r>
      <w:proofErr w:type="spellStart"/>
      <w:r w:rsidRPr="5A17CC56">
        <w:rPr>
          <w:rFonts w:ascii="Source Serif Pro" w:eastAsia="Source Serif Pro" w:hAnsi="Source Serif Pro" w:cs="Source Serif Pro"/>
          <w:color w:val="000000" w:themeColor="text1"/>
        </w:rPr>
        <w:t>bold</w:t>
      </w:r>
      <w:proofErr w:type="gramEnd"/>
      <w:r w:rsidRPr="5A17CC56">
        <w:rPr>
          <w:rFonts w:ascii="Source Serif Pro" w:eastAsia="Source Serif Pro" w:hAnsi="Source Serif Pro" w:cs="Source Serif Pro"/>
          <w:color w:val="000000" w:themeColor="text1"/>
        </w:rPr>
        <w:t>.italic</w:t>
      </w:r>
      <w:proofErr w:type="spellEnd"/>
      <w:r w:rsidRPr="5A17CC56">
        <w:rPr>
          <w:rFonts w:ascii="Source Serif Pro" w:eastAsia="Source Serif Pro" w:hAnsi="Source Serif Pro" w:cs="Source Serif Pro"/>
          <w:color w:val="000000" w:themeColor="text1"/>
        </w:rPr>
        <w:t>”</w:t>
      </w:r>
    </w:p>
    <w:p w14:paraId="523435B4" w14:textId="51DD9911" w:rsidR="007D333D" w:rsidDel="00564702" w:rsidRDefault="007D333D" w:rsidP="65A52AF8">
      <w:pPr>
        <w:widowControl w:val="0"/>
        <w:spacing w:after="43" w:line="288" w:lineRule="auto"/>
        <w:ind w:right="180"/>
        <w:rPr>
          <w:del w:id="79" w:author="Tania.Moulik@gmail.com" w:date="2018-07-17T12:07:00Z"/>
          <w:rFonts w:ascii="Source Serif Pro" w:eastAsia="Source Serif Pro" w:hAnsi="Source Serif Pro" w:cs="Source Serif Pro"/>
          <w:b/>
          <w:bCs/>
          <w:color w:val="000000" w:themeColor="text1"/>
          <w:sz w:val="26"/>
          <w:szCs w:val="26"/>
        </w:rPr>
      </w:pPr>
    </w:p>
    <w:p w14:paraId="43EFF540" w14:textId="3E539DD5" w:rsidR="00564702" w:rsidRDefault="008847D7" w:rsidP="65A52AF8">
      <w:pPr>
        <w:widowControl w:val="0"/>
        <w:spacing w:after="43" w:line="288" w:lineRule="auto"/>
        <w:ind w:right="180"/>
        <w:rPr>
          <w:ins w:id="80" w:author="Tania.Moulik@gmail.com" w:date="2018-07-17T12:07:00Z"/>
          <w:rFonts w:ascii="Source Serif Pro" w:eastAsia="Source Serif Pro" w:hAnsi="Source Serif Pro" w:cs="Source Serif Pro"/>
          <w:b/>
          <w:bCs/>
          <w:color w:val="000000" w:themeColor="text1"/>
          <w:sz w:val="26"/>
          <w:szCs w:val="26"/>
        </w:rPr>
      </w:pPr>
      <w:del w:id="81" w:author="Tania.Moulik@gmail.com" w:date="2018-07-17T12:07:00Z">
        <w:r w:rsidDel="00564702">
          <w:rPr>
            <w:rFonts w:ascii="Source Serif Pro" w:eastAsia="Source Serif Pro" w:hAnsi="Source Serif Pro" w:cs="Source Serif Pro"/>
            <w:b/>
            <w:bCs/>
            <w:color w:val="000000" w:themeColor="text1"/>
            <w:sz w:val="26"/>
            <w:szCs w:val="26"/>
          </w:rPr>
          <w:tab/>
        </w:r>
      </w:del>
    </w:p>
    <w:p w14:paraId="55E7867A" w14:textId="1859B135" w:rsidR="00727A3A" w:rsidRDefault="65A52AF8" w:rsidP="65A52AF8">
      <w:pPr>
        <w:widowControl w:val="0"/>
        <w:spacing w:after="43" w:line="288" w:lineRule="auto"/>
        <w:ind w:right="180"/>
        <w:rPr>
          <w:rFonts w:ascii="Source Serif Pro" w:eastAsia="Source Serif Pro" w:hAnsi="Source Serif Pro" w:cs="Source Serif Pro"/>
          <w:b/>
          <w:bCs/>
          <w:color w:val="000000" w:themeColor="text1"/>
          <w:sz w:val="26"/>
          <w:szCs w:val="26"/>
        </w:rPr>
      </w:pPr>
      <w:r w:rsidRPr="65A52AF8">
        <w:rPr>
          <w:rFonts w:ascii="Source Serif Pro" w:eastAsia="Source Serif Pro" w:hAnsi="Source Serif Pro" w:cs="Source Serif Pro"/>
          <w:b/>
          <w:bCs/>
          <w:color w:val="000000" w:themeColor="text1"/>
          <w:sz w:val="26"/>
          <w:szCs w:val="26"/>
        </w:rPr>
        <w:t>Outcome:</w:t>
      </w:r>
    </w:p>
    <w:p w14:paraId="14421E0F" w14:textId="120AD028" w:rsidR="00710EFF" w:rsidRDefault="00710EFF" w:rsidP="002879C6">
      <w:pPr>
        <w:widowControl w:val="0"/>
        <w:spacing w:after="43" w:line="288" w:lineRule="auto"/>
        <w:ind w:right="180"/>
        <w:rPr>
          <w:rFonts w:ascii="Source Serif Pro" w:eastAsia="Source Serif Pro" w:hAnsi="Source Serif Pro" w:cs="Source Serif Pro"/>
          <w:color w:val="000000"/>
        </w:rPr>
      </w:pPr>
    </w:p>
    <w:p w14:paraId="7071CC22" w14:textId="0720753E" w:rsidR="00E37F52" w:rsidRDefault="00693279" w:rsidP="002879C6">
      <w:pPr>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58261" behindDoc="0" locked="0" layoutInCell="1" allowOverlap="1" wp14:anchorId="48EF9C38" wp14:editId="5C7DC667">
            <wp:simplePos x="0" y="0"/>
            <wp:positionH relativeFrom="column">
              <wp:posOffset>781050</wp:posOffset>
            </wp:positionH>
            <wp:positionV relativeFrom="page">
              <wp:posOffset>6076950</wp:posOffset>
            </wp:positionV>
            <wp:extent cx="4629150" cy="316792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39363" cy="3174917"/>
                    </a:xfrm>
                    <a:prstGeom prst="rect">
                      <a:avLst/>
                    </a:prstGeom>
                  </pic:spPr>
                </pic:pic>
              </a:graphicData>
            </a:graphic>
            <wp14:sizeRelH relativeFrom="margin">
              <wp14:pctWidth>0</wp14:pctWidth>
            </wp14:sizeRelH>
            <wp14:sizeRelV relativeFrom="margin">
              <wp14:pctHeight>0</wp14:pctHeight>
            </wp14:sizeRelV>
          </wp:anchor>
        </w:drawing>
      </w:r>
    </w:p>
    <w:p w14:paraId="5B35B2D5" w14:textId="0DAED4A5" w:rsidR="001C0758" w:rsidRDefault="001C0758" w:rsidP="002879C6">
      <w:pPr>
        <w:widowControl w:val="0"/>
        <w:spacing w:after="43" w:line="288" w:lineRule="auto"/>
        <w:ind w:right="180"/>
        <w:rPr>
          <w:rFonts w:ascii="Source Serif Pro" w:eastAsia="Source Serif Pro" w:hAnsi="Source Serif Pro" w:cs="Source Serif Pro"/>
          <w:color w:val="000000"/>
        </w:rPr>
      </w:pPr>
    </w:p>
    <w:p w14:paraId="2F070A92" w14:textId="3450EF94" w:rsidR="001C0758" w:rsidRDefault="001C0758" w:rsidP="002879C6">
      <w:pPr>
        <w:widowControl w:val="0"/>
        <w:spacing w:after="43" w:line="288" w:lineRule="auto"/>
        <w:ind w:right="180"/>
        <w:rPr>
          <w:rFonts w:ascii="Source Serif Pro" w:eastAsia="Source Serif Pro" w:hAnsi="Source Serif Pro" w:cs="Source Serif Pro"/>
          <w:color w:val="000000"/>
        </w:rPr>
      </w:pPr>
    </w:p>
    <w:p w14:paraId="4FDC8303" w14:textId="7427CF4A"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272F673D" w14:textId="067A5448"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4CDC71E7" w14:textId="4305E297"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6FA7CBBB" w14:textId="5C1747E0"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0E9D76EF" w14:textId="391C6FD1"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7312D583" w14:textId="2C7533D5"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79469F74" w14:textId="62E4488A"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73F89920" w14:textId="28AC4DFD"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50B43050" w14:textId="007131BA"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5AD6DB93" w14:textId="36535DC5" w:rsidR="00F0025D" w:rsidRDefault="00F0025D" w:rsidP="002879C6">
      <w:pPr>
        <w:widowControl w:val="0"/>
        <w:spacing w:after="43" w:line="288" w:lineRule="auto"/>
        <w:ind w:right="180"/>
        <w:rPr>
          <w:rFonts w:ascii="Source Serif Pro" w:eastAsia="Source Serif Pro" w:hAnsi="Source Serif Pro" w:cs="Source Serif Pro"/>
          <w:color w:val="000000"/>
        </w:rPr>
      </w:pPr>
    </w:p>
    <w:p w14:paraId="7D3B62BC" w14:textId="336F90F8" w:rsidR="006301A9" w:rsidRDefault="006301A9" w:rsidP="002879C6">
      <w:pPr>
        <w:widowControl w:val="0"/>
        <w:spacing w:after="43" w:line="288" w:lineRule="auto"/>
        <w:ind w:right="180"/>
        <w:rPr>
          <w:rFonts w:ascii="Source Serif Pro" w:eastAsia="Source Serif Pro" w:hAnsi="Source Serif Pro" w:cs="Source Serif Pro"/>
          <w:color w:val="000000"/>
        </w:rPr>
      </w:pPr>
    </w:p>
    <w:p w14:paraId="5E6050A1" w14:textId="1FFC70BA" w:rsidR="006301A9" w:rsidRDefault="006301A9" w:rsidP="002879C6">
      <w:pPr>
        <w:widowControl w:val="0"/>
        <w:spacing w:after="43" w:line="288" w:lineRule="auto"/>
        <w:ind w:right="180"/>
        <w:rPr>
          <w:rFonts w:ascii="Source Serif Pro" w:eastAsia="Source Serif Pro" w:hAnsi="Source Serif Pro" w:cs="Source Serif Pro"/>
          <w:color w:val="000000"/>
        </w:rPr>
      </w:pPr>
    </w:p>
    <w:p w14:paraId="597E283F" w14:textId="6ABFB4B1" w:rsidR="006301A9" w:rsidRDefault="00564702" w:rsidP="002879C6">
      <w:pPr>
        <w:widowControl w:val="0"/>
        <w:spacing w:after="43" w:line="288" w:lineRule="auto"/>
        <w:ind w:right="180"/>
        <w:rPr>
          <w:rFonts w:ascii="Source Serif Pro" w:eastAsia="Source Serif Pro" w:hAnsi="Source Serif Pro" w:cs="Source Serif Pro"/>
          <w:color w:val="000000"/>
        </w:rPr>
      </w:pPr>
      <w:r>
        <w:rPr>
          <w:noProof/>
        </w:rPr>
        <w:drawing>
          <wp:anchor distT="0" distB="0" distL="114300" distR="114300" simplePos="0" relativeHeight="251658263" behindDoc="0" locked="0" layoutInCell="1" allowOverlap="1" wp14:anchorId="30AF8DDA" wp14:editId="392F5F64">
            <wp:simplePos x="0" y="0"/>
            <wp:positionH relativeFrom="column">
              <wp:posOffset>695325</wp:posOffset>
            </wp:positionH>
            <wp:positionV relativeFrom="page">
              <wp:posOffset>518795</wp:posOffset>
            </wp:positionV>
            <wp:extent cx="5105400" cy="349320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105400" cy="3493202"/>
                    </a:xfrm>
                    <a:prstGeom prst="rect">
                      <a:avLst/>
                    </a:prstGeom>
                  </pic:spPr>
                </pic:pic>
              </a:graphicData>
            </a:graphic>
            <wp14:sizeRelH relativeFrom="margin">
              <wp14:pctWidth>0</wp14:pctWidth>
            </wp14:sizeRelH>
            <wp14:sizeRelV relativeFrom="margin">
              <wp14:pctHeight>0</wp14:pctHeight>
            </wp14:sizeRelV>
          </wp:anchor>
        </w:drawing>
      </w:r>
    </w:p>
    <w:p w14:paraId="5303B409" w14:textId="25511907"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41BFF186" w14:textId="1AB68668"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C9C5407" w14:textId="05717C3A"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2D6353C" w14:textId="6C2E3364"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0BF58407" w14:textId="23D97F24"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1EFDF060" w14:textId="3A0918CA"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9AF91E4" w14:textId="7F824D8A"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2F5F4BC9" w14:textId="2215E9AD"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72D59BF" w14:textId="6AE1385F"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763B4F6D" w14:textId="380139D2"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FCB3855" w14:textId="7E30858D"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4B254666" w14:textId="31F58887"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5EA7E6E8" w14:textId="3383686D" w:rsidR="001D2DE0" w:rsidRDefault="00564702" w:rsidP="002879C6">
      <w:pPr>
        <w:widowControl w:val="0"/>
        <w:spacing w:after="43" w:line="288" w:lineRule="auto"/>
        <w:ind w:right="180"/>
        <w:rPr>
          <w:rFonts w:ascii="Source Serif Pro" w:eastAsia="Source Serif Pro" w:hAnsi="Source Serif Pro" w:cs="Source Serif Pro"/>
          <w:b/>
          <w:color w:val="000000"/>
          <w:sz w:val="28"/>
        </w:rPr>
      </w:pPr>
      <w:r>
        <w:rPr>
          <w:noProof/>
        </w:rPr>
        <w:drawing>
          <wp:anchor distT="0" distB="0" distL="114300" distR="114300" simplePos="0" relativeHeight="251658259" behindDoc="0" locked="0" layoutInCell="1" allowOverlap="1" wp14:anchorId="4D824762" wp14:editId="41AF5E53">
            <wp:simplePos x="0" y="0"/>
            <wp:positionH relativeFrom="column">
              <wp:posOffset>695325</wp:posOffset>
            </wp:positionH>
            <wp:positionV relativeFrom="paragraph">
              <wp:posOffset>22860</wp:posOffset>
            </wp:positionV>
            <wp:extent cx="4772025" cy="3265944"/>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83902" cy="3274072"/>
                    </a:xfrm>
                    <a:prstGeom prst="rect">
                      <a:avLst/>
                    </a:prstGeom>
                  </pic:spPr>
                </pic:pic>
              </a:graphicData>
            </a:graphic>
            <wp14:sizeRelH relativeFrom="margin">
              <wp14:pctWidth>0</wp14:pctWidth>
            </wp14:sizeRelH>
            <wp14:sizeRelV relativeFrom="margin">
              <wp14:pctHeight>0</wp14:pctHeight>
            </wp14:sizeRelV>
          </wp:anchor>
        </w:drawing>
      </w:r>
    </w:p>
    <w:p w14:paraId="71224883" w14:textId="695AF263"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279412CA" w14:textId="2EE2794E"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3133B4E9" w14:textId="40858A6C"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2784A2F8" w14:textId="77777777" w:rsidR="001D2DE0" w:rsidRDefault="001D2DE0" w:rsidP="002879C6">
      <w:pPr>
        <w:widowControl w:val="0"/>
        <w:spacing w:after="43" w:line="288" w:lineRule="auto"/>
        <w:ind w:right="180"/>
        <w:rPr>
          <w:rFonts w:ascii="Source Serif Pro" w:eastAsia="Source Serif Pro" w:hAnsi="Source Serif Pro" w:cs="Source Serif Pro"/>
          <w:b/>
          <w:color w:val="000000"/>
          <w:sz w:val="28"/>
        </w:rPr>
      </w:pPr>
    </w:p>
    <w:p w14:paraId="68C52778" w14:textId="77777777" w:rsidR="00564702" w:rsidRDefault="00E569A8" w:rsidP="002879C6">
      <w:pPr>
        <w:widowControl w:val="0"/>
        <w:spacing w:after="43" w:line="288" w:lineRule="auto"/>
        <w:ind w:right="180"/>
        <w:rPr>
          <w:rFonts w:ascii="Source Serif Pro" w:eastAsia="Source Serif Pro" w:hAnsi="Source Serif Pro" w:cs="Source Serif Pro"/>
          <w:b/>
          <w:color w:val="000000"/>
          <w:sz w:val="28"/>
        </w:rPr>
      </w:pPr>
      <w:r>
        <w:rPr>
          <w:rFonts w:ascii="Source Serif Pro" w:eastAsia="Source Serif Pro" w:hAnsi="Source Serif Pro" w:cs="Source Serif Pro"/>
          <w:b/>
          <w:color w:val="000000"/>
          <w:sz w:val="28"/>
        </w:rPr>
        <w:tab/>
      </w:r>
    </w:p>
    <w:p w14:paraId="784DD164"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p>
    <w:p w14:paraId="71312E23"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p>
    <w:p w14:paraId="235332AE"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p>
    <w:p w14:paraId="314A7130"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p>
    <w:p w14:paraId="5F1E38CA"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bookmarkStart w:id="82" w:name="_GoBack"/>
      <w:bookmarkEnd w:id="82"/>
    </w:p>
    <w:p w14:paraId="26463910"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p>
    <w:p w14:paraId="1BB80514" w14:textId="77777777" w:rsidR="00564702" w:rsidRDefault="00564702" w:rsidP="002879C6">
      <w:pPr>
        <w:widowControl w:val="0"/>
        <w:spacing w:after="43" w:line="288" w:lineRule="auto"/>
        <w:ind w:right="180"/>
        <w:rPr>
          <w:rFonts w:ascii="Source Serif Pro" w:eastAsia="Source Serif Pro" w:hAnsi="Source Serif Pro" w:cs="Source Serif Pro"/>
          <w:b/>
          <w:color w:val="000000"/>
          <w:sz w:val="28"/>
        </w:rPr>
      </w:pPr>
    </w:p>
    <w:p w14:paraId="3604541B" w14:textId="6F07DD0C" w:rsidR="001D2DE0" w:rsidRDefault="00E569A8" w:rsidP="002879C6">
      <w:pPr>
        <w:widowControl w:val="0"/>
        <w:spacing w:after="43" w:line="288" w:lineRule="auto"/>
        <w:ind w:right="180"/>
        <w:rPr>
          <w:rFonts w:ascii="Source Serif Pro" w:eastAsia="Source Serif Pro" w:hAnsi="Source Serif Pro" w:cs="Source Serif Pro"/>
          <w:b/>
          <w:color w:val="000000"/>
          <w:sz w:val="28"/>
        </w:rPr>
      </w:pPr>
      <w:r>
        <w:rPr>
          <w:rFonts w:ascii="Source Serif Pro" w:eastAsia="Source Serif Pro" w:hAnsi="Source Serif Pro" w:cs="Source Serif Pro"/>
          <w:b/>
          <w:color w:val="000000"/>
          <w:sz w:val="28"/>
        </w:rPr>
        <w:t>Discussion:</w:t>
      </w:r>
    </w:p>
    <w:p w14:paraId="4E1A8FC4" w14:textId="0E5C8BF6" w:rsidR="00E569A8" w:rsidRPr="00BF62BB" w:rsidRDefault="00E569A8" w:rsidP="002879C6">
      <w:pPr>
        <w:widowControl w:val="0"/>
        <w:spacing w:after="43" w:line="288" w:lineRule="auto"/>
        <w:ind w:right="180"/>
        <w:rPr>
          <w:rFonts w:ascii="Source Serif Pro" w:eastAsia="Source Serif Pro" w:hAnsi="Source Serif Pro" w:cs="Source Serif Pro"/>
          <w:color w:val="000000"/>
        </w:rPr>
      </w:pPr>
      <w:r>
        <w:rPr>
          <w:rFonts w:ascii="Source Serif Pro" w:eastAsia="Source Serif Pro" w:hAnsi="Source Serif Pro" w:cs="Source Serif Pro"/>
          <w:b/>
          <w:color w:val="000000"/>
          <w:sz w:val="28"/>
        </w:rPr>
        <w:tab/>
      </w:r>
      <w:r w:rsidR="00BF62BB" w:rsidRPr="00BF62BB">
        <w:rPr>
          <w:rFonts w:ascii="Source Serif Pro" w:eastAsia="Source Serif Pro" w:hAnsi="Source Serif Pro" w:cs="Source Serif Pro"/>
          <w:color w:val="000000"/>
        </w:rPr>
        <w:t>These are BMI values for different years.</w:t>
      </w:r>
      <w:r w:rsidR="00BF62BB" w:rsidRPr="00BF62BB">
        <w:rPr>
          <w:rFonts w:ascii="Source Serif Pro" w:eastAsia="Source Serif Pro" w:hAnsi="Source Serif Pro" w:cs="Source Serif Pro"/>
          <w:b/>
          <w:color w:val="000000"/>
        </w:rPr>
        <w:t xml:space="preserve"> </w:t>
      </w:r>
      <w:r w:rsidRPr="00BF62BB">
        <w:rPr>
          <w:rFonts w:ascii="Source Serif Pro" w:eastAsia="Source Serif Pro" w:hAnsi="Source Serif Pro" w:cs="Source Serif Pro"/>
          <w:color w:val="000000"/>
        </w:rPr>
        <w:t xml:space="preserve">What is the correlation between BMI of male vs </w:t>
      </w:r>
      <w:r w:rsidR="00BF62BB">
        <w:rPr>
          <w:rFonts w:ascii="Source Serif Pro" w:eastAsia="Source Serif Pro" w:hAnsi="Source Serif Pro" w:cs="Source Serif Pro"/>
          <w:color w:val="000000"/>
        </w:rPr>
        <w:tab/>
      </w:r>
      <w:r w:rsidRPr="00BF62BB">
        <w:rPr>
          <w:rFonts w:ascii="Source Serif Pro" w:eastAsia="Source Serif Pro" w:hAnsi="Source Serif Pro" w:cs="Source Serif Pro"/>
          <w:color w:val="000000"/>
        </w:rPr>
        <w:t>female for the different years?</w:t>
      </w:r>
      <w:r w:rsidR="00BF62BB" w:rsidRPr="00BF62BB">
        <w:rPr>
          <w:rFonts w:ascii="Source Serif Pro" w:eastAsia="Source Serif Pro" w:hAnsi="Source Serif Pro" w:cs="Source Serif Pro"/>
          <w:color w:val="000000"/>
        </w:rPr>
        <w:t xml:space="preserve"> Is it the same for each country?</w:t>
      </w:r>
      <w:r w:rsidR="00D5508B">
        <w:rPr>
          <w:rFonts w:ascii="Source Serif Pro" w:eastAsia="Source Serif Pro" w:hAnsi="Source Serif Pro" w:cs="Source Serif Pro"/>
          <w:color w:val="000000"/>
        </w:rPr>
        <w:t xml:space="preserve"> </w:t>
      </w:r>
    </w:p>
    <w:p w14:paraId="738C8979" w14:textId="7BF67092" w:rsidR="00DB0EBD" w:rsidRPr="00BF62BB" w:rsidRDefault="00DB0EBD" w:rsidP="002879C6">
      <w:pPr>
        <w:widowControl w:val="0"/>
        <w:spacing w:after="43" w:line="288" w:lineRule="auto"/>
        <w:ind w:right="180"/>
        <w:rPr>
          <w:rFonts w:ascii="Source Serif Pro" w:eastAsia="Source Serif Pro" w:hAnsi="Source Serif Pro" w:cs="Source Serif Pro"/>
          <w:color w:val="000000"/>
        </w:rPr>
      </w:pPr>
      <w:r w:rsidRPr="00BF62BB">
        <w:rPr>
          <w:rFonts w:ascii="Source Serif Pro" w:eastAsia="Source Serif Pro" w:hAnsi="Source Serif Pro" w:cs="Source Serif Pro"/>
          <w:color w:val="000000"/>
        </w:rPr>
        <w:tab/>
        <w:t>Answer:</w:t>
      </w:r>
    </w:p>
    <w:p w14:paraId="7AEB16F5" w14:textId="67ECE097" w:rsidR="00DB0EBD" w:rsidRDefault="00DB0EBD" w:rsidP="002879C6">
      <w:pPr>
        <w:widowControl w:val="0"/>
        <w:spacing w:after="43" w:line="288" w:lineRule="auto"/>
        <w:ind w:right="180"/>
        <w:rPr>
          <w:rFonts w:ascii="Source Serif Pro" w:eastAsia="Source Serif Pro" w:hAnsi="Source Serif Pro" w:cs="Source Serif Pro"/>
          <w:color w:val="000000"/>
        </w:rPr>
      </w:pPr>
      <w:r w:rsidRPr="00BF62BB">
        <w:rPr>
          <w:rFonts w:ascii="Source Serif Pro" w:eastAsia="Source Serif Pro" w:hAnsi="Source Serif Pro" w:cs="Source Serif Pro"/>
          <w:color w:val="000000"/>
        </w:rPr>
        <w:tab/>
        <w:t>The</w:t>
      </w:r>
      <w:r w:rsidR="005541B2">
        <w:rPr>
          <w:rFonts w:ascii="Source Serif Pro" w:eastAsia="Source Serif Pro" w:hAnsi="Source Serif Pro" w:cs="Source Serif Pro"/>
          <w:color w:val="000000"/>
        </w:rPr>
        <w:t xml:space="preserve"> male and female BMIs are positively correlated in most cases, except </w:t>
      </w:r>
      <w:r w:rsidR="00E809A3">
        <w:rPr>
          <w:rFonts w:ascii="Source Serif Pro" w:eastAsia="Source Serif Pro" w:hAnsi="Source Serif Pro" w:cs="Source Serif Pro"/>
          <w:color w:val="000000"/>
        </w:rPr>
        <w:t xml:space="preserve">in the case of India, </w:t>
      </w:r>
    </w:p>
    <w:p w14:paraId="55FE4AC6" w14:textId="1C4D5DBC" w:rsidR="00E809A3" w:rsidRDefault="00E809A3" w:rsidP="002879C6">
      <w:pPr>
        <w:widowControl w:val="0"/>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rPr>
        <w:tab/>
      </w:r>
      <w:r w:rsidR="00D5508B">
        <w:rPr>
          <w:rFonts w:ascii="Source Serif Pro" w:eastAsia="Source Serif Pro" w:hAnsi="Source Serif Pro" w:cs="Source Serif Pro"/>
          <w:color w:val="000000"/>
        </w:rPr>
        <w:t>w</w:t>
      </w:r>
      <w:r>
        <w:rPr>
          <w:rFonts w:ascii="Source Serif Pro" w:eastAsia="Source Serif Pro" w:hAnsi="Source Serif Pro" w:cs="Source Serif Pro"/>
          <w:color w:val="000000"/>
        </w:rPr>
        <w:t xml:space="preserve">here </w:t>
      </w:r>
      <w:r w:rsidR="00931BEA">
        <w:rPr>
          <w:rFonts w:ascii="Source Serif Pro" w:eastAsia="Source Serif Pro" w:hAnsi="Source Serif Pro" w:cs="Source Serif Pro"/>
          <w:color w:val="000000"/>
        </w:rPr>
        <w:t xml:space="preserve">both positive and negative correlation is seen. </w:t>
      </w:r>
    </w:p>
    <w:p w14:paraId="4F4E426E" w14:textId="02B8CDD9" w:rsidR="00955719" w:rsidRPr="00BF62BB" w:rsidRDefault="00955719" w:rsidP="002879C6">
      <w:pPr>
        <w:widowControl w:val="0"/>
        <w:spacing w:after="43" w:line="288" w:lineRule="auto"/>
        <w:ind w:right="180"/>
        <w:rPr>
          <w:rFonts w:ascii="Source Serif Pro" w:eastAsia="Source Serif Pro" w:hAnsi="Source Serif Pro" w:cs="Source Serif Pro"/>
          <w:color w:val="000000" w:themeColor="text1"/>
        </w:rPr>
      </w:pPr>
    </w:p>
    <w:p w14:paraId="08BC5A1A" w14:textId="0112DA25" w:rsidR="00CB2617" w:rsidRPr="003C542A" w:rsidRDefault="007D63B5" w:rsidP="65A52AF8">
      <w:pPr>
        <w:widowControl w:val="0"/>
        <w:spacing w:after="43" w:line="288" w:lineRule="auto"/>
        <w:ind w:right="180"/>
        <w:rPr>
          <w:rFonts w:ascii="Source Serif Pro" w:eastAsia="Source Serif Pro" w:hAnsi="Source Serif Pro" w:cs="Source Serif Pro"/>
          <w:color w:val="000000" w:themeColor="text1"/>
          <w:sz w:val="24"/>
          <w:szCs w:val="24"/>
        </w:rPr>
      </w:pPr>
      <w:r>
        <w:rPr>
          <w:rFonts w:ascii="Source Serif Pro" w:eastAsia="Source Serif Pro" w:hAnsi="Source Serif Pro" w:cs="Source Serif Pro"/>
          <w:b/>
          <w:color w:val="000000"/>
          <w:sz w:val="28"/>
        </w:rPr>
        <w:tab/>
      </w:r>
      <w:r w:rsidR="65A52AF8" w:rsidRPr="65A52AF8">
        <w:rPr>
          <w:rFonts w:ascii="Source Serif Pro" w:eastAsia="Source Serif Pro" w:hAnsi="Source Serif Pro" w:cs="Source Serif Pro"/>
          <w:b/>
          <w:bCs/>
          <w:color w:val="000000" w:themeColor="text1"/>
          <w:sz w:val="24"/>
          <w:szCs w:val="24"/>
        </w:rPr>
        <w:t>Instructor Note:</w:t>
      </w:r>
      <w:r w:rsidR="65A52AF8" w:rsidRPr="65A52AF8">
        <w:rPr>
          <w:rFonts w:ascii="Source Serif Pro" w:eastAsia="Source Serif Pro" w:hAnsi="Source Serif Pro" w:cs="Source Serif Pro"/>
          <w:color w:val="000000" w:themeColor="text1"/>
          <w:sz w:val="24"/>
          <w:szCs w:val="24"/>
        </w:rPr>
        <w:t xml:space="preserve"> </w:t>
      </w:r>
    </w:p>
    <w:p w14:paraId="33F9649B" w14:textId="77777777" w:rsidR="00564702" w:rsidRDefault="008847D7" w:rsidP="00564702">
      <w:pPr>
        <w:widowControl w:val="0"/>
        <w:spacing w:after="43" w:line="288" w:lineRule="auto"/>
        <w:ind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b/>
      </w:r>
      <w:r w:rsidR="65A52AF8" w:rsidRPr="65A52AF8">
        <w:rPr>
          <w:rFonts w:ascii="Source Serif Pro" w:eastAsia="Source Serif Pro" w:hAnsi="Source Serif Pro" w:cs="Source Serif Pro"/>
          <w:color w:val="000000" w:themeColor="text1"/>
        </w:rPr>
        <w:t>Plots to be shown after completion of student activity. Please give hints if needed.</w:t>
      </w:r>
    </w:p>
    <w:p w14:paraId="57F83412" w14:textId="0814D249" w:rsidR="00564702" w:rsidRPr="00564702" w:rsidRDefault="00564702" w:rsidP="00564702">
      <w:pPr>
        <w:widowControl w:val="0"/>
        <w:spacing w:after="43" w:line="288" w:lineRule="auto"/>
        <w:ind w:right="180"/>
        <w:rPr>
          <w:rFonts w:ascii="Source Serif Pro" w:eastAsia="Source Serif Pro" w:hAnsi="Source Serif Pro" w:cs="Source Serif Pro"/>
          <w:color w:val="000000" w:themeColor="text1"/>
        </w:rPr>
      </w:pPr>
    </w:p>
    <w:p w14:paraId="4BA803B9" w14:textId="48A0B2CD" w:rsidR="002038FE" w:rsidRDefault="5A17CC56" w:rsidP="5A17CC5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bCs/>
          <w:color w:val="000000" w:themeColor="text1"/>
          <w:sz w:val="28"/>
          <w:szCs w:val="28"/>
        </w:rPr>
      </w:pPr>
      <w:r w:rsidRPr="5A17CC56">
        <w:rPr>
          <w:rFonts w:ascii="Source Serif" w:eastAsia="Source Serif" w:hAnsi="Source Serif" w:cs="Source Serif"/>
          <w:b/>
          <w:bCs/>
          <w:color w:val="000000" w:themeColor="text1"/>
          <w:sz w:val="28"/>
          <w:szCs w:val="28"/>
        </w:rPr>
        <w:t xml:space="preserve">Topic D: Geoms and </w:t>
      </w:r>
      <w:proofErr w:type="spellStart"/>
      <w:r w:rsidRPr="5A17CC56">
        <w:rPr>
          <w:rFonts w:ascii="Source Serif" w:eastAsia="Source Serif" w:hAnsi="Source Serif" w:cs="Source Serif"/>
          <w:b/>
          <w:bCs/>
          <w:color w:val="000000" w:themeColor="text1"/>
          <w:sz w:val="28"/>
          <w:szCs w:val="28"/>
        </w:rPr>
        <w:t>Statistcal</w:t>
      </w:r>
      <w:proofErr w:type="spellEnd"/>
      <w:r w:rsidRPr="5A17CC56">
        <w:rPr>
          <w:rFonts w:ascii="Source Serif" w:eastAsia="Source Serif" w:hAnsi="Source Serif" w:cs="Source Serif"/>
          <w:b/>
          <w:bCs/>
          <w:color w:val="000000" w:themeColor="text1"/>
          <w:sz w:val="28"/>
          <w:szCs w:val="28"/>
        </w:rPr>
        <w:t xml:space="preserve"> Summaries</w:t>
      </w:r>
    </w:p>
    <w:p w14:paraId="661FD954" w14:textId="3554A352" w:rsidR="00D06B65" w:rsidRPr="00D06B65" w:rsidRDefault="00D06B65"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b/>
          <w:color w:val="000000" w:themeColor="text1"/>
          <w:sz w:val="28"/>
          <w:szCs w:val="28"/>
        </w:rPr>
      </w:pPr>
    </w:p>
    <w:p w14:paraId="6F642828" w14:textId="77777777" w:rsidR="006243F1" w:rsidRDefault="6C466ADB" w:rsidP="6C466A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Open Sans" w:eastAsia="Open Sans" w:hAnsi="Open Sans" w:cs="Open Sans"/>
          <w:color w:val="000000" w:themeColor="text1"/>
        </w:rPr>
      </w:pPr>
      <w:r w:rsidRPr="42B7455D">
        <w:rPr>
          <w:rFonts w:ascii="Open Sans" w:eastAsia="Open Sans" w:hAnsi="Open Sans" w:cs="Open Sans"/>
          <w:color w:val="000000" w:themeColor="text1"/>
        </w:rPr>
        <w:t>Sometimes</w:t>
      </w:r>
      <w:r w:rsidR="000C071D">
        <w:rPr>
          <w:rFonts w:ascii="Open Sans" w:eastAsia="Open Sans" w:hAnsi="Open Sans" w:cs="Open Sans"/>
          <w:color w:val="000000" w:themeColor="text1"/>
        </w:rPr>
        <w:t>,</w:t>
      </w:r>
      <w:r w:rsidRPr="42B7455D">
        <w:rPr>
          <w:rFonts w:ascii="Open Sans" w:eastAsia="Open Sans" w:hAnsi="Open Sans" w:cs="Open Sans"/>
          <w:color w:val="000000" w:themeColor="text1"/>
        </w:rPr>
        <w:t xml:space="preserve"> we need to calculate </w:t>
      </w:r>
      <w:commentRangeStart w:id="83"/>
      <w:commentRangeStart w:id="84"/>
      <w:r w:rsidRPr="42B7455D">
        <w:rPr>
          <w:rFonts w:ascii="Open Sans" w:eastAsia="Open Sans" w:hAnsi="Open Sans" w:cs="Open Sans"/>
          <w:color w:val="000000" w:themeColor="text1"/>
        </w:rPr>
        <w:t>statistical summaries</w:t>
      </w:r>
      <w:commentRangeEnd w:id="83"/>
      <w:r w:rsidR="5A17CC56">
        <w:rPr>
          <w:rStyle w:val="CommentReference"/>
        </w:rPr>
        <w:commentReference w:id="83"/>
      </w:r>
      <w:commentRangeEnd w:id="84"/>
      <w:r w:rsidR="00DD2C48">
        <w:rPr>
          <w:rStyle w:val="CommentReference"/>
        </w:rPr>
        <w:commentReference w:id="84"/>
      </w:r>
      <w:r w:rsidRPr="42B7455D">
        <w:rPr>
          <w:rFonts w:ascii="Open Sans" w:eastAsia="Open Sans" w:hAnsi="Open Sans" w:cs="Open Sans"/>
          <w:color w:val="000000" w:themeColor="text1"/>
        </w:rPr>
        <w:t xml:space="preserve"> such as mean, median or some quartile of a variable and view its change with </w:t>
      </w:r>
      <w:proofErr w:type="spellStart"/>
      <w:r w:rsidRPr="42B7455D">
        <w:rPr>
          <w:rFonts w:ascii="Open Sans" w:eastAsia="Open Sans" w:hAnsi="Open Sans" w:cs="Open Sans"/>
          <w:color w:val="000000" w:themeColor="text1"/>
        </w:rPr>
        <w:t>resepect</w:t>
      </w:r>
      <w:proofErr w:type="spellEnd"/>
      <w:r w:rsidRPr="42B7455D">
        <w:rPr>
          <w:rFonts w:ascii="Open Sans" w:eastAsia="Open Sans" w:hAnsi="Open Sans" w:cs="Open Sans"/>
          <w:color w:val="000000" w:themeColor="text1"/>
        </w:rPr>
        <w:t xml:space="preserve"> to another variable. This can be done using “grouping” commands. </w:t>
      </w:r>
    </w:p>
    <w:p w14:paraId="7DDE1ADB" w14:textId="77777777" w:rsidR="006243F1" w:rsidRDefault="006243F1" w:rsidP="6C466A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Open Sans" w:eastAsia="Open Sans" w:hAnsi="Open Sans" w:cs="Open Sans"/>
          <w:color w:val="000000" w:themeColor="text1"/>
        </w:rPr>
      </w:pPr>
    </w:p>
    <w:p w14:paraId="099177BE" w14:textId="6583F261" w:rsidR="007B1BC0" w:rsidRPr="007D63B5" w:rsidRDefault="6C466ADB" w:rsidP="6C466AD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Open Sans,Source Serif" w:eastAsia="Open Sans,Source Serif" w:hAnsi="Open Sans,Source Serif" w:cs="Open Sans,Source Serif"/>
          <w:color w:val="000000" w:themeColor="text1"/>
        </w:rPr>
      </w:pPr>
      <w:r w:rsidRPr="42B7455D">
        <w:rPr>
          <w:rFonts w:ascii="Open Sans" w:eastAsia="Open Sans" w:hAnsi="Open Sans" w:cs="Open Sans"/>
          <w:color w:val="000000" w:themeColor="text1"/>
        </w:rPr>
        <w:t>Let’s plot the Genre vs. “</w:t>
      </w:r>
      <w:proofErr w:type="spellStart"/>
      <w:r w:rsidRPr="42B7455D">
        <w:rPr>
          <w:rFonts w:ascii="Open Sans" w:eastAsia="Open Sans" w:hAnsi="Open Sans" w:cs="Open Sans"/>
          <w:color w:val="000000" w:themeColor="text1"/>
        </w:rPr>
        <w:t>AudienceScore</w:t>
      </w:r>
      <w:proofErr w:type="spellEnd"/>
      <w:r w:rsidRPr="42B7455D">
        <w:rPr>
          <w:rFonts w:ascii="Open Sans" w:eastAsia="Open Sans" w:hAnsi="Open Sans" w:cs="Open Sans"/>
          <w:color w:val="000000" w:themeColor="text1"/>
        </w:rPr>
        <w:t>” for “HollywoodMovies” dataset</w:t>
      </w:r>
      <w:r w:rsidR="006243F1">
        <w:rPr>
          <w:rFonts w:ascii="Open Sans" w:eastAsia="Open Sans" w:hAnsi="Open Sans" w:cs="Open Sans"/>
          <w:color w:val="000000" w:themeColor="text1"/>
        </w:rPr>
        <w:t>. Change the angle of the axis labelling text</w:t>
      </w:r>
      <w:r w:rsidR="005449F0">
        <w:rPr>
          <w:rFonts w:ascii="Open Sans" w:eastAsia="Open Sans" w:hAnsi="Open Sans" w:cs="Open Sans"/>
          <w:color w:val="000000" w:themeColor="text1"/>
        </w:rPr>
        <w:t xml:space="preserve"> to make it less cluttered.</w:t>
      </w:r>
    </w:p>
    <w:p w14:paraId="2CAB6148" w14:textId="7394D94C" w:rsidR="007B1BC0" w:rsidRPr="007D63B5" w:rsidRDefault="007B1BC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Open Sans,Source Serif" w:eastAsia="Open Sans,Source Serif" w:hAnsi="Open Sans,Source Serif" w:cs="Open Sans,Source Serif"/>
          <w:color w:val="000000" w:themeColor="text1"/>
        </w:rPr>
      </w:pPr>
    </w:p>
    <w:p w14:paraId="45BFD5E8" w14:textId="2D21ED28" w:rsidR="007B1BC0" w:rsidRPr="004345C5" w:rsidRDefault="3742AF14" w:rsidP="3742AF14">
      <w:pPr>
        <w:pBdr>
          <w:top w:val="none" w:sz="0" w:space="0" w:color="auto"/>
          <w:left w:val="none" w:sz="0" w:space="0" w:color="auto"/>
          <w:bottom w:val="none" w:sz="0" w:space="0" w:color="auto"/>
          <w:right w:val="none" w:sz="0" w:space="0" w:color="auto"/>
          <w:between w:val="none" w:sz="0" w:space="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Courier New,Time" w:eastAsia="Lucida Console,Courier New,Time" w:hAnsi="Lucida Console,Courier New,Time" w:cs="Lucida Console,Courier New,Time"/>
          <w:sz w:val="20"/>
          <w:szCs w:val="20"/>
        </w:rPr>
      </w:pPr>
      <w:proofErr w:type="gramStart"/>
      <w:r w:rsidRPr="004345C5">
        <w:rPr>
          <w:rFonts w:ascii="Lucida Console" w:eastAsia="Lucida Console" w:hAnsi="Lucida Console" w:cs="Lucida Console"/>
          <w:sz w:val="20"/>
          <w:szCs w:val="20"/>
        </w:rPr>
        <w:t>ggplot(</w:t>
      </w:r>
      <w:proofErr w:type="gramEnd"/>
      <w:r w:rsidRPr="004345C5">
        <w:rPr>
          <w:rFonts w:ascii="Lucida Console" w:eastAsia="Lucida Console" w:hAnsi="Lucida Console" w:cs="Lucida Console"/>
          <w:sz w:val="20"/>
          <w:szCs w:val="20"/>
        </w:rPr>
        <w:t>HollywoodMovies,aes(Genre,AudienceScore))+geom_point()+theme(axis.text.x=element_text(angle=40))</w:t>
      </w:r>
    </w:p>
    <w:p w14:paraId="6B7DFB72" w14:textId="718AE413" w:rsidR="007B1BC0" w:rsidRDefault="007B1BC0"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2D262DFE" w14:textId="785C9533" w:rsidR="007D63B5" w:rsidRDefault="005449F0" w:rsidP="007B1BC0">
      <w:pPr>
        <w:widowControl w:val="0"/>
        <w:spacing w:after="43" w:line="288" w:lineRule="auto"/>
        <w:ind w:left="360" w:right="180"/>
        <w:rPr>
          <w:noProof/>
        </w:rPr>
      </w:pPr>
      <w:r>
        <w:rPr>
          <w:noProof/>
        </w:rPr>
        <w:drawing>
          <wp:anchor distT="0" distB="0" distL="114300" distR="114300" simplePos="0" relativeHeight="251658265" behindDoc="0" locked="0" layoutInCell="1" allowOverlap="1" wp14:anchorId="5486C2FA" wp14:editId="60B19A5D">
            <wp:simplePos x="0" y="0"/>
            <wp:positionH relativeFrom="column">
              <wp:posOffset>489585</wp:posOffset>
            </wp:positionH>
            <wp:positionV relativeFrom="page">
              <wp:posOffset>4291965</wp:posOffset>
            </wp:positionV>
            <wp:extent cx="5404485" cy="2482850"/>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404485" cy="2482850"/>
                    </a:xfrm>
                    <a:prstGeom prst="rect">
                      <a:avLst/>
                    </a:prstGeom>
                  </pic:spPr>
                </pic:pic>
              </a:graphicData>
            </a:graphic>
          </wp:anchor>
        </w:drawing>
      </w:r>
    </w:p>
    <w:p w14:paraId="404AC389" w14:textId="5E29061A" w:rsidR="007D63B5" w:rsidRDefault="007D63B5" w:rsidP="007B1BC0">
      <w:pPr>
        <w:widowControl w:val="0"/>
        <w:spacing w:after="43" w:line="288" w:lineRule="auto"/>
        <w:ind w:left="360" w:right="180"/>
        <w:rPr>
          <w:noProof/>
        </w:rPr>
      </w:pPr>
    </w:p>
    <w:p w14:paraId="13E18F85" w14:textId="58701F42" w:rsidR="007D63B5" w:rsidRDefault="007D63B5" w:rsidP="007B1BC0">
      <w:pPr>
        <w:widowControl w:val="0"/>
        <w:spacing w:after="43" w:line="288" w:lineRule="auto"/>
        <w:ind w:left="360" w:right="180"/>
        <w:rPr>
          <w:noProof/>
        </w:rPr>
      </w:pPr>
    </w:p>
    <w:p w14:paraId="233BAE8A" w14:textId="066FBBE2" w:rsidR="007D63B5" w:rsidRDefault="007D63B5" w:rsidP="007B1BC0">
      <w:pPr>
        <w:widowControl w:val="0"/>
        <w:spacing w:after="43" w:line="288" w:lineRule="auto"/>
        <w:ind w:left="360" w:right="180"/>
        <w:rPr>
          <w:noProof/>
        </w:rPr>
      </w:pPr>
    </w:p>
    <w:p w14:paraId="77E7F523" w14:textId="45BDFC4B" w:rsidR="007B1BC0" w:rsidRDefault="007B1BC0" w:rsidP="007B1BC0">
      <w:pPr>
        <w:widowControl w:val="0"/>
        <w:spacing w:after="43" w:line="288" w:lineRule="auto"/>
        <w:ind w:left="360" w:right="180"/>
        <w:rPr>
          <w:rFonts w:ascii="Source Serif" w:eastAsia="Source Serif" w:hAnsi="Source Serif" w:cs="Source Serif"/>
          <w:color w:val="000000"/>
        </w:rPr>
      </w:pPr>
    </w:p>
    <w:p w14:paraId="71239434" w14:textId="09209F58" w:rsidR="00E15120" w:rsidRPr="00E15120" w:rsidRDefault="00E15120" w:rsidP="007B1BC0">
      <w:pPr>
        <w:widowControl w:val="0"/>
        <w:spacing w:after="43" w:line="288" w:lineRule="auto"/>
        <w:ind w:left="360" w:right="180"/>
        <w:rPr>
          <w:rFonts w:ascii="Source Serif" w:eastAsia="Source Serif" w:hAnsi="Source Serif" w:cs="Source Serif"/>
          <w:color w:val="000000"/>
        </w:rPr>
      </w:pPr>
    </w:p>
    <w:p w14:paraId="18B440D2" w14:textId="7EA93D8E" w:rsidR="007B1BC0" w:rsidRDefault="007B1BC0" w:rsidP="007B1BC0">
      <w:pPr>
        <w:widowControl w:val="0"/>
        <w:spacing w:after="43" w:line="288" w:lineRule="auto"/>
        <w:ind w:left="360" w:right="180"/>
        <w:rPr>
          <w:noProof/>
        </w:rPr>
      </w:pPr>
    </w:p>
    <w:p w14:paraId="56276A91" w14:textId="43119165" w:rsidR="007B1BC0" w:rsidRDefault="007B1BC0" w:rsidP="007B1BC0">
      <w:pPr>
        <w:widowControl w:val="0"/>
        <w:spacing w:after="43" w:line="288" w:lineRule="auto"/>
        <w:ind w:left="360" w:right="180"/>
        <w:rPr>
          <w:noProof/>
        </w:rPr>
      </w:pPr>
    </w:p>
    <w:p w14:paraId="413011F2" w14:textId="2BE1E08C" w:rsidR="007B1BC0" w:rsidRDefault="007B1BC0" w:rsidP="007B1BC0">
      <w:pPr>
        <w:widowControl w:val="0"/>
        <w:spacing w:after="43" w:line="288" w:lineRule="auto"/>
        <w:ind w:left="360" w:right="180"/>
        <w:rPr>
          <w:noProof/>
        </w:rPr>
      </w:pPr>
    </w:p>
    <w:p w14:paraId="6C2D3F83" w14:textId="72F5E21C" w:rsidR="007B1BC0" w:rsidRDefault="007B1BC0" w:rsidP="007B1BC0">
      <w:pPr>
        <w:widowControl w:val="0"/>
        <w:spacing w:after="43" w:line="288" w:lineRule="auto"/>
        <w:ind w:left="360" w:right="180"/>
        <w:rPr>
          <w:noProof/>
        </w:rPr>
      </w:pPr>
    </w:p>
    <w:p w14:paraId="15ABC087" w14:textId="77777777" w:rsidR="008E3D7A" w:rsidRDefault="008E3D7A" w:rsidP="6C466ADB">
      <w:pPr>
        <w:widowControl w:val="0"/>
        <w:spacing w:after="43" w:line="288" w:lineRule="auto"/>
        <w:ind w:left="360" w:right="180"/>
        <w:rPr>
          <w:rFonts w:ascii="Open Sans" w:hAnsi="Open Sans" w:cs="Open Sans"/>
          <w:noProof/>
        </w:rPr>
      </w:pPr>
    </w:p>
    <w:p w14:paraId="3A786B47" w14:textId="77777777" w:rsidR="005449F0" w:rsidRDefault="005449F0" w:rsidP="6C466ADB">
      <w:pPr>
        <w:widowControl w:val="0"/>
        <w:spacing w:after="43" w:line="288" w:lineRule="auto"/>
        <w:ind w:left="360" w:right="180"/>
        <w:rPr>
          <w:rFonts w:ascii="Open Sans" w:hAnsi="Open Sans" w:cs="Open Sans"/>
          <w:b/>
          <w:noProof/>
          <w:sz w:val="28"/>
        </w:rPr>
      </w:pPr>
    </w:p>
    <w:p w14:paraId="77BC792A" w14:textId="4066953F" w:rsidR="007D63B5" w:rsidRPr="008E3D7A" w:rsidRDefault="007D63B5" w:rsidP="6C466ADB">
      <w:pPr>
        <w:widowControl w:val="0"/>
        <w:spacing w:after="43" w:line="288" w:lineRule="auto"/>
        <w:ind w:left="360" w:right="180"/>
        <w:rPr>
          <w:rFonts w:ascii="Open Sans" w:hAnsi="Open Sans" w:cs="Open Sans"/>
          <w:b/>
          <w:noProof/>
          <w:sz w:val="28"/>
        </w:rPr>
      </w:pPr>
      <w:r w:rsidRPr="008E3D7A">
        <w:rPr>
          <w:rFonts w:ascii="Open Sans" w:hAnsi="Open Sans" w:cs="Open Sans"/>
          <w:b/>
          <w:noProof/>
          <w:sz w:val="28"/>
        </w:rPr>
        <w:t>Discussion:</w:t>
      </w:r>
    </w:p>
    <w:p w14:paraId="54D7ED60" w14:textId="3B87380F" w:rsidR="00DD2D4F" w:rsidRDefault="00DD2D4F" w:rsidP="6C466ADB">
      <w:pPr>
        <w:widowControl w:val="0"/>
        <w:spacing w:after="43" w:line="288" w:lineRule="auto"/>
        <w:ind w:left="360" w:right="180"/>
        <w:rPr>
          <w:rFonts w:ascii="Open Sans" w:hAnsi="Open Sans" w:cs="Open Sans"/>
          <w:noProof/>
        </w:rPr>
      </w:pPr>
      <w:r>
        <w:rPr>
          <w:rFonts w:ascii="Open Sans" w:hAnsi="Open Sans" w:cs="Open Sans"/>
          <w:noProof/>
        </w:rPr>
        <w:t>Question:</w:t>
      </w:r>
    </w:p>
    <w:p w14:paraId="63BA9F94" w14:textId="50DC7712" w:rsidR="007D63B5" w:rsidRDefault="00DD2D4F" w:rsidP="6C466ADB">
      <w:pPr>
        <w:widowControl w:val="0"/>
        <w:spacing w:after="43" w:line="288" w:lineRule="auto"/>
        <w:ind w:left="360" w:right="180"/>
        <w:rPr>
          <w:rFonts w:ascii="Open Sans" w:hAnsi="Open Sans" w:cs="Open Sans"/>
          <w:noProof/>
        </w:rPr>
      </w:pPr>
      <w:r>
        <w:rPr>
          <w:rFonts w:ascii="Open Sans" w:hAnsi="Open Sans" w:cs="Open Sans"/>
          <w:noProof/>
        </w:rPr>
        <w:t>What would be a good way to c</w:t>
      </w:r>
      <w:r w:rsidR="00DD2C48">
        <w:rPr>
          <w:rFonts w:ascii="Open Sans" w:hAnsi="Open Sans" w:cs="Open Sans"/>
          <w:noProof/>
        </w:rPr>
        <w:t>o</w:t>
      </w:r>
      <w:r>
        <w:rPr>
          <w:rFonts w:ascii="Open Sans" w:hAnsi="Open Sans" w:cs="Open Sans"/>
          <w:noProof/>
        </w:rPr>
        <w:t>mpare the AudienceScores for the different Genres? Do we see a single value or multiple values for each Genre?</w:t>
      </w:r>
    </w:p>
    <w:p w14:paraId="28B2F06B" w14:textId="309C6BB3" w:rsidR="00DD2D4F" w:rsidRDefault="00DD2D4F" w:rsidP="6C466ADB">
      <w:pPr>
        <w:widowControl w:val="0"/>
        <w:spacing w:after="43" w:line="288" w:lineRule="auto"/>
        <w:ind w:left="360" w:right="180"/>
        <w:rPr>
          <w:rFonts w:ascii="Open Sans" w:hAnsi="Open Sans" w:cs="Open Sans"/>
          <w:noProof/>
        </w:rPr>
      </w:pPr>
      <w:r>
        <w:rPr>
          <w:rFonts w:ascii="Open Sans" w:hAnsi="Open Sans" w:cs="Open Sans"/>
          <w:noProof/>
        </w:rPr>
        <w:t>Answer:</w:t>
      </w:r>
    </w:p>
    <w:p w14:paraId="4343FA21" w14:textId="4666AAC6" w:rsidR="007B1BC0" w:rsidRPr="007D63B5" w:rsidRDefault="6C466ADB" w:rsidP="6C466ADB">
      <w:pPr>
        <w:widowControl w:val="0"/>
        <w:spacing w:after="43" w:line="288" w:lineRule="auto"/>
        <w:ind w:left="360" w:right="180"/>
        <w:rPr>
          <w:rFonts w:ascii="Open Sans" w:hAnsi="Open Sans" w:cs="Open Sans"/>
          <w:noProof/>
        </w:rPr>
      </w:pPr>
      <w:r w:rsidRPr="007D63B5">
        <w:rPr>
          <w:rFonts w:ascii="Open Sans" w:hAnsi="Open Sans" w:cs="Open Sans"/>
          <w:noProof/>
        </w:rPr>
        <w:t xml:space="preserve">We see that there are multiple values per Genre. One good way to compare the </w:t>
      </w:r>
      <w:commentRangeStart w:id="85"/>
      <w:r w:rsidRPr="007D63B5">
        <w:rPr>
          <w:rFonts w:ascii="Open Sans" w:hAnsi="Open Sans" w:cs="Open Sans"/>
          <w:noProof/>
        </w:rPr>
        <w:t xml:space="preserve">“AudienceScores” for the different Genres is to compare averages for each Genre. </w:t>
      </w:r>
      <w:r w:rsidR="00222264">
        <w:rPr>
          <w:rFonts w:ascii="Open Sans" w:hAnsi="Open Sans" w:cs="Open Sans"/>
          <w:noProof/>
        </w:rPr>
        <w:t xml:space="preserve">This is where we can use grouping. </w:t>
      </w:r>
      <w:r w:rsidRPr="007D63B5">
        <w:rPr>
          <w:rFonts w:ascii="Open Sans" w:hAnsi="Open Sans" w:cs="Open Sans"/>
          <w:noProof/>
        </w:rPr>
        <w:t>Let’s do an exercise.</w:t>
      </w:r>
      <w:commentRangeEnd w:id="85"/>
      <w:r w:rsidR="007B1BC0" w:rsidRPr="007D63B5">
        <w:rPr>
          <w:rStyle w:val="CommentReference"/>
          <w:rFonts w:ascii="Open Sans" w:hAnsi="Open Sans" w:cs="Open Sans"/>
        </w:rPr>
        <w:commentReference w:id="85"/>
      </w:r>
    </w:p>
    <w:p w14:paraId="21DF9D9B" w14:textId="02F8E835" w:rsidR="007B1BC0" w:rsidRPr="007D63B5" w:rsidRDefault="007B1BC0" w:rsidP="007B1BC0">
      <w:pPr>
        <w:widowControl w:val="0"/>
        <w:spacing w:after="43" w:line="288" w:lineRule="auto"/>
        <w:ind w:left="360" w:right="180"/>
        <w:rPr>
          <w:rFonts w:ascii="Open Sans" w:hAnsi="Open Sans" w:cs="Open Sans"/>
          <w:noProof/>
        </w:rPr>
      </w:pPr>
    </w:p>
    <w:p w14:paraId="4B7911FF" w14:textId="77777777" w:rsidR="00D04B18" w:rsidRDefault="00D04B18" w:rsidP="007B1BC0">
      <w:pPr>
        <w:widowControl w:val="0"/>
        <w:spacing w:after="43" w:line="288" w:lineRule="auto"/>
        <w:ind w:left="360" w:right="180"/>
        <w:rPr>
          <w:rFonts w:ascii="Open Sans" w:hAnsi="Open Sans" w:cs="Open Sans"/>
          <w:b/>
          <w:noProof/>
          <w:sz w:val="26"/>
        </w:rPr>
      </w:pPr>
    </w:p>
    <w:p w14:paraId="1AAE1715" w14:textId="3B3F6E61" w:rsidR="007B1BC0" w:rsidRPr="007D63B5" w:rsidRDefault="007B1BC0" w:rsidP="007B1BC0">
      <w:pPr>
        <w:widowControl w:val="0"/>
        <w:spacing w:after="43" w:line="288" w:lineRule="auto"/>
        <w:ind w:left="360" w:right="180"/>
        <w:rPr>
          <w:rFonts w:ascii="Open Sans" w:hAnsi="Open Sans" w:cs="Open Sans"/>
          <w:noProof/>
        </w:rPr>
      </w:pPr>
      <w:r w:rsidRPr="008E3D7A">
        <w:rPr>
          <w:rFonts w:ascii="Open Sans" w:hAnsi="Open Sans" w:cs="Open Sans"/>
          <w:b/>
          <w:noProof/>
          <w:sz w:val="26"/>
        </w:rPr>
        <w:t>Exercise:</w:t>
      </w:r>
      <w:r w:rsidRPr="008E3D7A">
        <w:rPr>
          <w:rFonts w:ascii="Open Sans" w:hAnsi="Open Sans" w:cs="Open Sans"/>
          <w:noProof/>
          <w:sz w:val="26"/>
        </w:rPr>
        <w:t xml:space="preserve"> </w:t>
      </w:r>
      <w:commentRangeStart w:id="86"/>
      <w:r w:rsidRPr="007D63B5">
        <w:rPr>
          <w:rFonts w:ascii="Open Sans" w:hAnsi="Open Sans" w:cs="Open Sans"/>
          <w:noProof/>
        </w:rPr>
        <w:t xml:space="preserve">Using </w:t>
      </w:r>
      <w:del w:id="87" w:author="Tania.Moulik@gmail.com" w:date="2018-07-17T12:10:00Z">
        <w:r w:rsidRPr="007D63B5" w:rsidDel="00D04B18">
          <w:rPr>
            <w:rFonts w:ascii="Open Sans" w:hAnsi="Open Sans" w:cs="Open Sans"/>
            <w:noProof/>
          </w:rPr>
          <w:delText xml:space="preserve">groupby </w:delText>
        </w:r>
      </w:del>
      <w:ins w:id="88" w:author="Tania.Moulik@gmail.com" w:date="2018-07-17T12:10:00Z">
        <w:r w:rsidR="00D04B18">
          <w:rPr>
            <w:rFonts w:ascii="Open Sans" w:hAnsi="Open Sans" w:cs="Open Sans"/>
            <w:noProof/>
          </w:rPr>
          <w:t xml:space="preserve"> grouping to </w:t>
        </w:r>
      </w:ins>
      <w:del w:id="89" w:author="Tania.Moulik@gmail.com" w:date="2018-07-17T12:10:00Z">
        <w:r w:rsidRPr="007D63B5" w:rsidDel="00D04B18">
          <w:rPr>
            <w:rFonts w:ascii="Open Sans" w:hAnsi="Open Sans" w:cs="Open Sans"/>
            <w:noProof/>
          </w:rPr>
          <w:delText>and</w:delText>
        </w:r>
      </w:del>
      <w:r w:rsidRPr="007D63B5">
        <w:rPr>
          <w:rFonts w:ascii="Open Sans" w:hAnsi="Open Sans" w:cs="Open Sans"/>
          <w:noProof/>
        </w:rPr>
        <w:t xml:space="preserve"> creat</w:t>
      </w:r>
      <w:ins w:id="90" w:author="Tania.Moulik@gmail.com" w:date="2018-07-17T12:10:00Z">
        <w:r w:rsidR="00D04B18">
          <w:rPr>
            <w:rFonts w:ascii="Open Sans" w:hAnsi="Open Sans" w:cs="Open Sans"/>
            <w:noProof/>
          </w:rPr>
          <w:t>e</w:t>
        </w:r>
      </w:ins>
      <w:del w:id="91" w:author="Tania.Moulik@gmail.com" w:date="2018-07-17T12:10:00Z">
        <w:r w:rsidRPr="007D63B5" w:rsidDel="00D04B18">
          <w:rPr>
            <w:rFonts w:ascii="Open Sans" w:hAnsi="Open Sans" w:cs="Open Sans"/>
            <w:noProof/>
          </w:rPr>
          <w:delText>ing</w:delText>
        </w:r>
      </w:del>
      <w:r w:rsidRPr="007D63B5">
        <w:rPr>
          <w:rFonts w:ascii="Open Sans" w:hAnsi="Open Sans" w:cs="Open Sans"/>
          <w:noProof/>
        </w:rPr>
        <w:t xml:space="preserve"> a summarized plot</w:t>
      </w:r>
      <w:commentRangeEnd w:id="86"/>
      <w:r w:rsidR="009174DE">
        <w:rPr>
          <w:rStyle w:val="CommentReference"/>
        </w:rPr>
        <w:commentReference w:id="86"/>
      </w:r>
    </w:p>
    <w:p w14:paraId="23B836F4" w14:textId="1A808AA3" w:rsidR="007B1BC0" w:rsidRPr="007D63B5" w:rsidRDefault="007B1BC0" w:rsidP="007B1BC0">
      <w:pPr>
        <w:widowControl w:val="0"/>
        <w:spacing w:after="43" w:line="288" w:lineRule="auto"/>
        <w:ind w:left="360" w:right="180"/>
        <w:rPr>
          <w:rFonts w:ascii="Open Sans" w:hAnsi="Open Sans" w:cs="Open Sans"/>
          <w:noProof/>
        </w:rPr>
      </w:pPr>
      <w:r w:rsidRPr="008E3D7A">
        <w:rPr>
          <w:rFonts w:ascii="Open Sans" w:hAnsi="Open Sans" w:cs="Open Sans"/>
          <w:b/>
          <w:noProof/>
          <w:sz w:val="26"/>
        </w:rPr>
        <w:t>Aim:</w:t>
      </w:r>
      <w:r w:rsidRPr="008E3D7A">
        <w:rPr>
          <w:rFonts w:ascii="Open Sans" w:hAnsi="Open Sans" w:cs="Open Sans"/>
          <w:noProof/>
          <w:sz w:val="26"/>
        </w:rPr>
        <w:t xml:space="preserve"> </w:t>
      </w:r>
      <w:r w:rsidRPr="007D63B5">
        <w:rPr>
          <w:rFonts w:ascii="Open Sans" w:hAnsi="Open Sans" w:cs="Open Sans"/>
          <w:noProof/>
        </w:rPr>
        <w:t>To use grouping to summarize multiple y-values for a given x-value</w:t>
      </w:r>
    </w:p>
    <w:p w14:paraId="6D20FC90" w14:textId="6A537350" w:rsidR="007B1BC0" w:rsidRPr="008E3D7A" w:rsidRDefault="007B1BC0" w:rsidP="007B1BC0">
      <w:pPr>
        <w:widowControl w:val="0"/>
        <w:spacing w:after="43" w:line="288" w:lineRule="auto"/>
        <w:ind w:left="360" w:right="180"/>
        <w:rPr>
          <w:rFonts w:ascii="Open Sans" w:hAnsi="Open Sans" w:cs="Open Sans"/>
          <w:b/>
          <w:noProof/>
          <w:sz w:val="26"/>
        </w:rPr>
      </w:pPr>
      <w:r w:rsidRPr="008E3D7A">
        <w:rPr>
          <w:rFonts w:ascii="Open Sans" w:hAnsi="Open Sans" w:cs="Open Sans"/>
          <w:b/>
          <w:noProof/>
          <w:sz w:val="26"/>
        </w:rPr>
        <w:t>Steps for completion:</w:t>
      </w:r>
    </w:p>
    <w:p w14:paraId="25861CEC" w14:textId="433CB46D" w:rsidR="007B1BC0" w:rsidRDefault="6C466ADB" w:rsidP="00DD2C48">
      <w:pPr>
        <w:pStyle w:val="ListParagraph"/>
        <w:widowControl w:val="0"/>
        <w:numPr>
          <w:ilvl w:val="0"/>
          <w:numId w:val="34"/>
        </w:numPr>
        <w:spacing w:after="43" w:line="288" w:lineRule="auto"/>
        <w:ind w:right="180"/>
        <w:rPr>
          <w:ins w:id="92" w:author="Tania.Moulik@gmail.com" w:date="2018-07-17T12:11:00Z"/>
          <w:rFonts w:ascii="Open Sans" w:hAnsi="Open Sans" w:cs="Open Sans"/>
          <w:noProof/>
        </w:rPr>
      </w:pPr>
      <w:commentRangeStart w:id="93"/>
      <w:commentRangeStart w:id="94"/>
      <w:r w:rsidRPr="007D63B5">
        <w:rPr>
          <w:rFonts w:ascii="Open Sans" w:hAnsi="Open Sans" w:cs="Open Sans"/>
          <w:noProof/>
        </w:rPr>
        <w:t>Use grouping to group by Genre</w:t>
      </w:r>
      <w:r w:rsidR="004B26CA">
        <w:rPr>
          <w:rFonts w:ascii="Open Sans" w:hAnsi="Open Sans" w:cs="Open Sans"/>
          <w:noProof/>
        </w:rPr>
        <w:t xml:space="preserve"> and remove NULL values</w:t>
      </w:r>
    </w:p>
    <w:p w14:paraId="23B0007D" w14:textId="676942C1" w:rsidR="00AE050D" w:rsidRDefault="00AE050D" w:rsidP="00DB27E3">
      <w:pPr>
        <w:pStyle w:val="ListParagraph"/>
        <w:widowControl w:val="0"/>
        <w:spacing w:after="43" w:line="288" w:lineRule="auto"/>
        <w:ind w:left="1440" w:right="180"/>
        <w:rPr>
          <w:rFonts w:ascii="Open Sans" w:hAnsi="Open Sans" w:cs="Open Sans"/>
          <w:noProof/>
        </w:rPr>
      </w:pPr>
      <w:ins w:id="95" w:author="Tania.Moulik@gmail.com" w:date="2018-07-17T12:12:00Z">
        <w:r w:rsidRPr="00AE050D">
          <w:rPr>
            <w:rFonts w:ascii="Open Sans" w:hAnsi="Open Sans" w:cs="Open Sans"/>
            <w:noProof/>
          </w:rPr>
          <w:t>gp_scr &lt;- group_by(HollywoodMovies,</w:t>
        </w:r>
        <w:commentRangeStart w:id="96"/>
        <w:r w:rsidRPr="00AE050D">
          <w:rPr>
            <w:rFonts w:ascii="Open Sans" w:hAnsi="Open Sans" w:cs="Open Sans"/>
            <w:noProof/>
          </w:rPr>
          <w:t>Genre</w:t>
        </w:r>
      </w:ins>
      <w:commentRangeEnd w:id="96"/>
      <w:ins w:id="97" w:author="Tania.Moulik@gmail.com" w:date="2018-07-17T12:24:00Z">
        <w:r w:rsidR="00C741A9">
          <w:rPr>
            <w:rStyle w:val="CommentReference"/>
          </w:rPr>
          <w:commentReference w:id="96"/>
        </w:r>
      </w:ins>
      <w:ins w:id="98" w:author="Tania.Moulik@gmail.com" w:date="2018-07-17T12:12:00Z">
        <w:r w:rsidRPr="00AE050D">
          <w:rPr>
            <w:rFonts w:ascii="Open Sans" w:hAnsi="Open Sans" w:cs="Open Sans"/>
            <w:noProof/>
          </w:rPr>
          <w:t>)</w:t>
        </w:r>
      </w:ins>
    </w:p>
    <w:p w14:paraId="4C32D9BA" w14:textId="019F97D7" w:rsidR="00DB27E3" w:rsidRDefault="00DB27E3" w:rsidP="00DB27E3">
      <w:pPr>
        <w:pStyle w:val="ListParagraph"/>
        <w:widowControl w:val="0"/>
        <w:spacing w:after="43" w:line="288" w:lineRule="auto"/>
        <w:ind w:left="1440" w:right="180"/>
        <w:rPr>
          <w:rFonts w:ascii="Open Sans" w:hAnsi="Open Sans" w:cs="Open Sans"/>
          <w:noProof/>
        </w:rPr>
      </w:pPr>
      <w:r w:rsidRPr="00DB27E3">
        <w:rPr>
          <w:rFonts w:ascii="Open Sans" w:hAnsi="Open Sans" w:cs="Open Sans"/>
          <w:noProof/>
        </w:rPr>
        <w:t>gp_scr &lt;- na.omit(gp_scr)</w:t>
      </w:r>
    </w:p>
    <w:p w14:paraId="6290C1B6" w14:textId="77777777" w:rsidR="00DB27E3" w:rsidRPr="007D63B5" w:rsidRDefault="00DB27E3" w:rsidP="00DB27E3">
      <w:pPr>
        <w:pStyle w:val="ListParagraph"/>
        <w:widowControl w:val="0"/>
        <w:spacing w:after="43" w:line="288" w:lineRule="auto"/>
        <w:ind w:left="1440" w:right="180"/>
        <w:rPr>
          <w:rFonts w:ascii="Open Sans" w:hAnsi="Open Sans" w:cs="Open Sans"/>
          <w:noProof/>
        </w:rPr>
      </w:pPr>
    </w:p>
    <w:p w14:paraId="25103FE9" w14:textId="472FCB60" w:rsidR="007B1BC0" w:rsidRDefault="007B1BC0" w:rsidP="00DD2C48">
      <w:pPr>
        <w:pStyle w:val="ListParagraph"/>
        <w:widowControl w:val="0"/>
        <w:numPr>
          <w:ilvl w:val="0"/>
          <w:numId w:val="34"/>
        </w:numPr>
        <w:spacing w:after="43" w:line="288" w:lineRule="auto"/>
        <w:ind w:right="180"/>
        <w:rPr>
          <w:rFonts w:ascii="Open Sans" w:hAnsi="Open Sans" w:cs="Open Sans"/>
          <w:noProof/>
        </w:rPr>
      </w:pPr>
      <w:r w:rsidRPr="007D63B5">
        <w:rPr>
          <w:rFonts w:ascii="Open Sans" w:hAnsi="Open Sans" w:cs="Open Sans"/>
          <w:noProof/>
        </w:rPr>
        <w:t>Calculare mean and standard deviation using the function “summarise”</w:t>
      </w:r>
      <w:r w:rsidR="004862E0">
        <w:rPr>
          <w:rFonts w:ascii="Open Sans" w:hAnsi="Open Sans" w:cs="Open Sans"/>
          <w:noProof/>
        </w:rPr>
        <w:t xml:space="preserve"> and make a new dataset</w:t>
      </w:r>
    </w:p>
    <w:p w14:paraId="3C96385D" w14:textId="77777777" w:rsidR="00E70AA9" w:rsidRPr="00E70AA9" w:rsidRDefault="00E70AA9" w:rsidP="00E70AA9">
      <w:pPr>
        <w:pStyle w:val="ListParagraph"/>
        <w:widowControl w:val="0"/>
        <w:spacing w:after="43" w:line="288" w:lineRule="auto"/>
        <w:ind w:left="1440" w:right="180"/>
        <w:rPr>
          <w:rFonts w:ascii="Open Sans" w:hAnsi="Open Sans" w:cs="Open Sans"/>
          <w:noProof/>
        </w:rPr>
      </w:pPr>
      <w:r w:rsidRPr="00E70AA9">
        <w:rPr>
          <w:rFonts w:ascii="Open Sans" w:hAnsi="Open Sans" w:cs="Open Sans"/>
          <w:noProof/>
        </w:rPr>
        <w:t>dfnew &lt;- dplyr::summarise(gp_scr,as_mean=mean(AudienceScore),</w:t>
      </w:r>
    </w:p>
    <w:p w14:paraId="11100F56" w14:textId="69FD0AFE" w:rsidR="00E70AA9" w:rsidRPr="007D63B5" w:rsidRDefault="00E70AA9" w:rsidP="00E70AA9">
      <w:pPr>
        <w:pStyle w:val="ListParagraph"/>
        <w:widowControl w:val="0"/>
        <w:spacing w:after="43" w:line="288" w:lineRule="auto"/>
        <w:ind w:left="1440" w:right="180"/>
        <w:rPr>
          <w:rFonts w:ascii="Open Sans" w:hAnsi="Open Sans" w:cs="Open Sans"/>
          <w:noProof/>
        </w:rPr>
      </w:pPr>
      <w:r w:rsidRPr="00E70AA9">
        <w:rPr>
          <w:rFonts w:ascii="Open Sans" w:hAnsi="Open Sans" w:cs="Open Sans"/>
          <w:noProof/>
        </w:rPr>
        <w:t xml:space="preserve">                          as_sd=sd(AudienceScore),n=n())</w:t>
      </w:r>
    </w:p>
    <w:p w14:paraId="59706B22" w14:textId="0A2034EA" w:rsidR="00C47CDF" w:rsidRDefault="003C32C5" w:rsidP="00C47CDF">
      <w:pPr>
        <w:pStyle w:val="ListParagraph"/>
        <w:widowControl w:val="0"/>
        <w:numPr>
          <w:ilvl w:val="0"/>
          <w:numId w:val="34"/>
        </w:numPr>
        <w:spacing w:after="43" w:line="288" w:lineRule="auto"/>
        <w:ind w:right="180"/>
        <w:rPr>
          <w:rFonts w:ascii="Open Sans" w:hAnsi="Open Sans" w:cs="Open Sans"/>
          <w:noProof/>
        </w:rPr>
      </w:pPr>
      <w:r>
        <w:rPr>
          <w:rFonts w:ascii="Open Sans" w:hAnsi="Open Sans" w:cs="Open Sans"/>
          <w:noProof/>
        </w:rPr>
        <w:t xml:space="preserve">We want to make a plot where </w:t>
      </w:r>
      <w:r w:rsidR="009E786E">
        <w:rPr>
          <w:rFonts w:ascii="Open Sans" w:hAnsi="Open Sans" w:cs="Open Sans"/>
          <w:noProof/>
        </w:rPr>
        <w:t>it scores are o</w:t>
      </w:r>
      <w:r w:rsidR="007B1BC0" w:rsidRPr="007D63B5">
        <w:rPr>
          <w:rFonts w:ascii="Open Sans" w:hAnsi="Open Sans" w:cs="Open Sans"/>
          <w:noProof/>
        </w:rPr>
        <w:t>rder</w:t>
      </w:r>
      <w:r w:rsidR="009E786E">
        <w:rPr>
          <w:rFonts w:ascii="Open Sans" w:hAnsi="Open Sans" w:cs="Open Sans"/>
          <w:noProof/>
        </w:rPr>
        <w:t>ed</w:t>
      </w:r>
      <w:r w:rsidR="007B1BC0" w:rsidRPr="007D63B5">
        <w:rPr>
          <w:rFonts w:ascii="Open Sans" w:hAnsi="Open Sans" w:cs="Open Sans"/>
          <w:noProof/>
        </w:rPr>
        <w:t xml:space="preserve"> by the means</w:t>
      </w:r>
      <w:r w:rsidR="00C47CDF">
        <w:rPr>
          <w:rFonts w:ascii="Open Sans" w:hAnsi="Open Sans" w:cs="Open Sans"/>
          <w:noProof/>
        </w:rPr>
        <w:t>. Follow the steps in the code to do that.</w:t>
      </w:r>
      <w:r w:rsidR="00582148">
        <w:rPr>
          <w:rFonts w:ascii="Open Sans" w:hAnsi="Open Sans" w:cs="Open Sans"/>
          <w:noProof/>
        </w:rPr>
        <w:t xml:space="preserve"> Plot the means.</w:t>
      </w:r>
    </w:p>
    <w:p w14:paraId="7E932EFD" w14:textId="16DAFF6A" w:rsidR="00582148" w:rsidRDefault="00582148" w:rsidP="00582148">
      <w:pPr>
        <w:pStyle w:val="ListParagraph"/>
        <w:widowControl w:val="0"/>
        <w:spacing w:after="43" w:line="288" w:lineRule="auto"/>
        <w:ind w:left="1440" w:right="180"/>
        <w:rPr>
          <w:rFonts w:ascii="Open Sans" w:hAnsi="Open Sans" w:cs="Open Sans"/>
          <w:noProof/>
        </w:rPr>
      </w:pPr>
    </w:p>
    <w:p w14:paraId="6A853768" w14:textId="5466E21A" w:rsidR="00582148" w:rsidRDefault="00582148" w:rsidP="00582148">
      <w:pPr>
        <w:pStyle w:val="ListParagraph"/>
        <w:widowControl w:val="0"/>
        <w:spacing w:after="43" w:line="288" w:lineRule="auto"/>
        <w:ind w:left="1440" w:right="180"/>
        <w:rPr>
          <w:rFonts w:ascii="Open Sans" w:hAnsi="Open Sans" w:cs="Open Sans"/>
          <w:noProof/>
        </w:rPr>
      </w:pPr>
      <w:r>
        <w:rPr>
          <w:noProof/>
        </w:rPr>
        <w:drawing>
          <wp:inline distT="0" distB="0" distL="0" distR="0" wp14:anchorId="09FCDC6F" wp14:editId="3A6DCF4D">
            <wp:extent cx="4362494" cy="325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71448" cy="3265509"/>
                    </a:xfrm>
                    <a:prstGeom prst="rect">
                      <a:avLst/>
                    </a:prstGeom>
                  </pic:spPr>
                </pic:pic>
              </a:graphicData>
            </a:graphic>
          </wp:inline>
        </w:drawing>
      </w:r>
    </w:p>
    <w:p w14:paraId="34A49E56" w14:textId="77777777" w:rsidR="00582148" w:rsidRDefault="00582148" w:rsidP="00582148">
      <w:pPr>
        <w:pStyle w:val="ListParagraph"/>
        <w:widowControl w:val="0"/>
        <w:spacing w:after="43" w:line="288" w:lineRule="auto"/>
        <w:ind w:left="1440" w:right="180"/>
        <w:rPr>
          <w:rFonts w:ascii="Open Sans" w:hAnsi="Open Sans" w:cs="Open Sans"/>
          <w:noProof/>
        </w:rPr>
      </w:pPr>
    </w:p>
    <w:p w14:paraId="5B0BC762" w14:textId="0C2EED3D" w:rsidR="00DE6A4A" w:rsidRPr="00C47CDF" w:rsidRDefault="00DE6A4A" w:rsidP="00C47CDF">
      <w:pPr>
        <w:pStyle w:val="ListParagraph"/>
        <w:widowControl w:val="0"/>
        <w:numPr>
          <w:ilvl w:val="0"/>
          <w:numId w:val="34"/>
        </w:numPr>
        <w:spacing w:after="43" w:line="288" w:lineRule="auto"/>
        <w:ind w:right="180"/>
        <w:rPr>
          <w:rFonts w:ascii="Open Sans" w:hAnsi="Open Sans" w:cs="Open Sans"/>
          <w:noProof/>
        </w:rPr>
      </w:pPr>
      <w:r>
        <w:rPr>
          <w:rFonts w:ascii="Open Sans" w:hAnsi="Open Sans" w:cs="Open Sans"/>
          <w:noProof/>
        </w:rPr>
        <w:t>Make the final plot</w:t>
      </w:r>
      <w:r w:rsidR="00651879">
        <w:rPr>
          <w:rFonts w:ascii="Open Sans" w:hAnsi="Open Sans" w:cs="Open Sans"/>
          <w:noProof/>
        </w:rPr>
        <w:t xml:space="preserve"> </w:t>
      </w:r>
      <w:r w:rsidR="00514723">
        <w:rPr>
          <w:rFonts w:ascii="Open Sans" w:hAnsi="Open Sans" w:cs="Open Sans"/>
          <w:noProof/>
        </w:rPr>
        <w:t>adding in</w:t>
      </w:r>
      <w:r w:rsidR="00651879">
        <w:rPr>
          <w:rFonts w:ascii="Open Sans" w:hAnsi="Open Sans" w:cs="Open Sans"/>
          <w:noProof/>
        </w:rPr>
        <w:t xml:space="preserve"> error bars.</w:t>
      </w:r>
    </w:p>
    <w:p w14:paraId="27F65E57" w14:textId="1201BF93" w:rsidR="007B1BC0" w:rsidRPr="007D63B5" w:rsidRDefault="007B1BC0" w:rsidP="00DE6A4A">
      <w:pPr>
        <w:pStyle w:val="ListParagraph"/>
        <w:widowControl w:val="0"/>
        <w:spacing w:after="43" w:line="288" w:lineRule="auto"/>
        <w:ind w:left="1440" w:right="180"/>
        <w:rPr>
          <w:rFonts w:ascii="Open Sans" w:hAnsi="Open Sans" w:cs="Open Sans"/>
          <w:noProof/>
        </w:rPr>
      </w:pPr>
      <w:r w:rsidRPr="007D63B5">
        <w:rPr>
          <w:rFonts w:ascii="Open Sans" w:hAnsi="Open Sans" w:cs="Open Sans"/>
          <w:noProof/>
        </w:rPr>
        <w:t>ggplot(data = dfnew, aes(x=Genre,y=as_mean))</w:t>
      </w:r>
      <w:r w:rsidR="0049710E" w:rsidRPr="007D63B5">
        <w:rPr>
          <w:rFonts w:ascii="Open Sans" w:hAnsi="Open Sans" w:cs="Open Sans"/>
          <w:noProof/>
        </w:rPr>
        <w:t>+</w:t>
      </w:r>
    </w:p>
    <w:p w14:paraId="472D1395" w14:textId="7971FF5B" w:rsidR="0049710E" w:rsidRPr="007D63B5" w:rsidRDefault="0049710E" w:rsidP="0049710E">
      <w:pPr>
        <w:pStyle w:val="ListParagraph"/>
        <w:widowControl w:val="0"/>
        <w:spacing w:after="43" w:line="288" w:lineRule="auto"/>
        <w:ind w:left="1440" w:right="180"/>
        <w:rPr>
          <w:rFonts w:ascii="Open Sans" w:hAnsi="Open Sans" w:cs="Open Sans"/>
          <w:noProof/>
        </w:rPr>
      </w:pPr>
      <w:r w:rsidRPr="007D63B5">
        <w:rPr>
          <w:rFonts w:ascii="Open Sans" w:hAnsi="Open Sans" w:cs="Open Sans"/>
          <w:noProof/>
        </w:rPr>
        <w:t>geom_errorbar(color="red",aes(ymin=as_mean-(as_sd/sqrt(n-1)), ymax = as_mean+(as_sd/sqrt(n-1))))+ylab("Audiencescore Mean")+theme(axis.text = element_text(angle=90))</w:t>
      </w:r>
    </w:p>
    <w:commentRangeEnd w:id="93"/>
    <w:p w14:paraId="3AD2346C" w14:textId="77777777" w:rsidR="0079290F" w:rsidRDefault="007B1BC0" w:rsidP="6C466ADB">
      <w:pPr>
        <w:pStyle w:val="ListParagraph"/>
        <w:widowControl w:val="0"/>
        <w:spacing w:after="43" w:line="288" w:lineRule="auto"/>
        <w:ind w:left="1440" w:right="180"/>
        <w:rPr>
          <w:ins w:id="99" w:author=" " w:date="2018-07-17T12:25:00Z"/>
          <w:rFonts w:ascii="Open Sans" w:hAnsi="Open Sans" w:cs="Open Sans"/>
          <w:noProof/>
        </w:rPr>
      </w:pPr>
      <w:r w:rsidRPr="007D63B5">
        <w:rPr>
          <w:rStyle w:val="CommentReference"/>
          <w:rFonts w:ascii="Open Sans" w:hAnsi="Open Sans" w:cs="Open Sans"/>
        </w:rPr>
        <w:commentReference w:id="93"/>
      </w:r>
      <w:commentRangeEnd w:id="94"/>
    </w:p>
    <w:p w14:paraId="45631B08" w14:textId="0610E4BE" w:rsidR="0079290F" w:rsidRPr="00444528" w:rsidRDefault="00DD2C48" w:rsidP="0079290F">
      <w:pPr>
        <w:pStyle w:val="ListParagraph"/>
        <w:widowControl w:val="0"/>
        <w:spacing w:after="43" w:line="288" w:lineRule="auto"/>
        <w:ind w:left="360" w:right="180"/>
        <w:rPr>
          <w:ins w:id="100" w:author=" " w:date="2018-07-17T12:25:00Z"/>
          <w:rFonts w:ascii="Source Serif Pro" w:eastAsia="Source Serif Pro" w:hAnsi="Source Serif Pro" w:cs="Source Serif Pro"/>
          <w:color w:val="000000"/>
        </w:rPr>
      </w:pPr>
      <w:r>
        <w:rPr>
          <w:rStyle w:val="CommentReference"/>
        </w:rPr>
        <w:commentReference w:id="94"/>
      </w:r>
      <w:ins w:id="101" w:author=" " w:date="2018-07-17T12:25:00Z">
        <w:r w:rsidR="0079290F" w:rsidRPr="0079290F">
          <w:rPr>
            <w:rFonts w:ascii="Source Serif Pro" w:eastAsia="Source Serif Pro" w:hAnsi="Source Serif Pro" w:cs="Source Serif Pro"/>
            <w:color w:val="000000"/>
          </w:rPr>
          <w:t xml:space="preserve"> </w:t>
        </w:r>
        <w:r w:rsidR="0079290F" w:rsidRPr="00444528">
          <w:rPr>
            <w:rFonts w:ascii="Source Serif Pro" w:eastAsia="Source Serif Pro" w:hAnsi="Source Serif Pro" w:cs="Source Serif Pro"/>
            <w:color w:val="000000"/>
          </w:rPr>
          <w:t>Go to https://goo.gl/RheL2G to access the code.</w:t>
        </w:r>
      </w:ins>
    </w:p>
    <w:p w14:paraId="318DE508" w14:textId="5353F842" w:rsidR="007B1BC0" w:rsidRPr="007D63B5" w:rsidRDefault="007B1BC0" w:rsidP="6C466ADB">
      <w:pPr>
        <w:pStyle w:val="ListParagraph"/>
        <w:widowControl w:val="0"/>
        <w:spacing w:after="43" w:line="288" w:lineRule="auto"/>
        <w:ind w:left="1440" w:right="180"/>
        <w:rPr>
          <w:rFonts w:ascii="Open Sans" w:hAnsi="Open Sans" w:cs="Open Sans"/>
          <w:noProof/>
        </w:rPr>
      </w:pPr>
    </w:p>
    <w:p w14:paraId="07B41A86" w14:textId="1BB472B6" w:rsidR="007B1BC0" w:rsidRPr="007D63B5" w:rsidRDefault="007B1BC0" w:rsidP="007B1BC0">
      <w:pPr>
        <w:pStyle w:val="ListParagraph"/>
        <w:widowControl w:val="0"/>
        <w:spacing w:after="43" w:line="288" w:lineRule="auto"/>
        <w:ind w:left="0" w:right="180"/>
        <w:rPr>
          <w:rFonts w:ascii="Open Sans" w:hAnsi="Open Sans" w:cs="Open Sans"/>
          <w:noProof/>
        </w:rPr>
      </w:pPr>
      <w:r w:rsidRPr="007D63B5">
        <w:rPr>
          <w:rFonts w:ascii="Open Sans" w:hAnsi="Open Sans" w:cs="Open Sans"/>
          <w:noProof/>
        </w:rPr>
        <w:t xml:space="preserve">        Outcome:</w:t>
      </w:r>
      <w:r w:rsidR="007D333D" w:rsidRPr="007D63B5">
        <w:rPr>
          <w:rFonts w:ascii="Open Sans" w:hAnsi="Open Sans" w:cs="Open Sans"/>
          <w:noProof/>
        </w:rPr>
        <w:t xml:space="preserve"> </w:t>
      </w:r>
      <w:r w:rsidRPr="007D63B5">
        <w:rPr>
          <w:rFonts w:ascii="Open Sans" w:hAnsi="Open Sans" w:cs="Open Sans"/>
          <w:noProof/>
        </w:rPr>
        <w:t>Code and Plot</w:t>
      </w:r>
    </w:p>
    <w:p w14:paraId="236A3849" w14:textId="4500DB2C" w:rsidR="007B1BC0" w:rsidRDefault="00E96944" w:rsidP="007B1BC0">
      <w:pPr>
        <w:pStyle w:val="ListParagraph"/>
        <w:widowControl w:val="0"/>
        <w:spacing w:after="43" w:line="288" w:lineRule="auto"/>
        <w:ind w:left="0" w:right="180"/>
        <w:rPr>
          <w:noProof/>
        </w:rPr>
      </w:pPr>
      <w:r>
        <w:rPr>
          <w:noProof/>
        </w:rPr>
        <w:drawing>
          <wp:anchor distT="0" distB="0" distL="114300" distR="114300" simplePos="0" relativeHeight="251658264" behindDoc="0" locked="0" layoutInCell="1" allowOverlap="1" wp14:anchorId="0D7245C7" wp14:editId="6030033A">
            <wp:simplePos x="0" y="0"/>
            <wp:positionH relativeFrom="column">
              <wp:posOffset>880745</wp:posOffset>
            </wp:positionH>
            <wp:positionV relativeFrom="paragraph">
              <wp:posOffset>-175895</wp:posOffset>
            </wp:positionV>
            <wp:extent cx="4438015" cy="3037205"/>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438015" cy="3037205"/>
                    </a:xfrm>
                    <a:prstGeom prst="rect">
                      <a:avLst/>
                    </a:prstGeom>
                  </pic:spPr>
                </pic:pic>
              </a:graphicData>
            </a:graphic>
          </wp:anchor>
        </w:drawing>
      </w:r>
    </w:p>
    <w:p w14:paraId="3CFE0570" w14:textId="1914D774" w:rsidR="007B1BC0" w:rsidRDefault="007B1BC0" w:rsidP="007B1BC0">
      <w:pPr>
        <w:pStyle w:val="ListParagraph"/>
        <w:widowControl w:val="0"/>
        <w:spacing w:after="43" w:line="288" w:lineRule="auto"/>
        <w:ind w:left="0" w:right="180"/>
        <w:rPr>
          <w:noProof/>
        </w:rPr>
      </w:pPr>
      <w:r>
        <w:rPr>
          <w:noProof/>
        </w:rPr>
        <w:tab/>
      </w:r>
    </w:p>
    <w:p w14:paraId="78236703" w14:textId="320A0224"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0133C951" w14:textId="7A6AD1AC"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3ABED934"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469F833F"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707AE7A4" w14:textId="05875A6D"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36158407"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7276C759" w14:textId="77777777" w:rsidR="007B1BC0" w:rsidRDefault="007B1BC0" w:rsidP="007B1BC0">
      <w:pPr>
        <w:widowControl w:val="0"/>
        <w:spacing w:after="43" w:line="288" w:lineRule="auto"/>
        <w:ind w:left="360" w:right="180"/>
        <w:rPr>
          <w:rFonts w:ascii="Source Serif Pro" w:eastAsia="Source Serif Pro" w:hAnsi="Source Serif Pro" w:cs="Source Serif Pro"/>
          <w:b/>
          <w:color w:val="000000"/>
          <w:sz w:val="30"/>
        </w:rPr>
      </w:pPr>
    </w:p>
    <w:p w14:paraId="4993ACA3" w14:textId="77777777" w:rsidR="00717DC3" w:rsidRDefault="00717DC3" w:rsidP="007B1BC0">
      <w:pPr>
        <w:widowControl w:val="0"/>
        <w:spacing w:after="43" w:line="288" w:lineRule="auto"/>
        <w:ind w:left="360" w:right="180"/>
        <w:rPr>
          <w:rFonts w:ascii="Source Serif Pro" w:eastAsia="Source Serif Pro" w:hAnsi="Source Serif Pro" w:cs="Source Serif Pro"/>
          <w:b/>
          <w:color w:val="000000"/>
          <w:sz w:val="26"/>
        </w:rPr>
      </w:pPr>
    </w:p>
    <w:p w14:paraId="534B9326" w14:textId="77777777" w:rsidR="00233ACF" w:rsidRDefault="00233ACF" w:rsidP="65A52AF8">
      <w:pPr>
        <w:widowControl w:val="0"/>
        <w:spacing w:after="43" w:line="288" w:lineRule="auto"/>
        <w:ind w:left="360" w:right="180"/>
        <w:rPr>
          <w:rFonts w:ascii="Source Serif Pro" w:eastAsia="Source Serif Pro" w:hAnsi="Source Serif Pro" w:cs="Source Serif Pro"/>
          <w:b/>
          <w:bCs/>
          <w:color w:val="000000" w:themeColor="text1"/>
          <w:sz w:val="26"/>
          <w:szCs w:val="26"/>
        </w:rPr>
      </w:pPr>
    </w:p>
    <w:p w14:paraId="3E2A7C03" w14:textId="4016DEF0" w:rsidR="007B1BC0" w:rsidRDefault="6C466ADB" w:rsidP="6C466ADB">
      <w:pPr>
        <w:widowControl w:val="0"/>
        <w:spacing w:after="43" w:line="288" w:lineRule="auto"/>
        <w:ind w:left="360" w:right="180"/>
        <w:rPr>
          <w:rFonts w:ascii="Source Serif Pro" w:eastAsia="Source Serif Pro" w:hAnsi="Source Serif Pro" w:cs="Source Serif Pro"/>
          <w:b/>
          <w:bCs/>
          <w:color w:val="000000" w:themeColor="text1"/>
          <w:sz w:val="26"/>
          <w:szCs w:val="26"/>
        </w:rPr>
      </w:pPr>
      <w:commentRangeStart w:id="102"/>
      <w:commentRangeStart w:id="103"/>
      <w:commentRangeStart w:id="104"/>
      <w:r w:rsidRPr="6C466ADB">
        <w:rPr>
          <w:rFonts w:ascii="Source Serif Pro" w:eastAsia="Source Serif Pro" w:hAnsi="Source Serif Pro" w:cs="Source Serif Pro"/>
          <w:b/>
          <w:bCs/>
          <w:color w:val="000000" w:themeColor="text1"/>
          <w:sz w:val="26"/>
          <w:szCs w:val="26"/>
        </w:rPr>
        <w:t>Discussion:</w:t>
      </w:r>
    </w:p>
    <w:p w14:paraId="277D06B2" w14:textId="059C1C5E" w:rsidR="00164DA4" w:rsidRDefault="00164DA4" w:rsidP="6C466ADB">
      <w:pPr>
        <w:widowControl w:val="0"/>
        <w:spacing w:after="43" w:line="288" w:lineRule="auto"/>
        <w:ind w:left="360" w:right="180"/>
        <w:rPr>
          <w:rFonts w:ascii="Source Serif Pro" w:eastAsia="Source Serif Pro" w:hAnsi="Source Serif Pro" w:cs="Source Serif Pro"/>
          <w:bCs/>
          <w:color w:val="000000" w:themeColor="text1"/>
          <w:sz w:val="24"/>
          <w:szCs w:val="26"/>
        </w:rPr>
      </w:pPr>
      <w:r>
        <w:rPr>
          <w:rFonts w:ascii="Source Serif Pro" w:eastAsia="Source Serif Pro" w:hAnsi="Source Serif Pro" w:cs="Source Serif Pro"/>
          <w:bCs/>
          <w:color w:val="000000" w:themeColor="text1"/>
          <w:sz w:val="24"/>
          <w:szCs w:val="26"/>
        </w:rPr>
        <w:t>Question:</w:t>
      </w:r>
    </w:p>
    <w:p w14:paraId="58C2ABCA" w14:textId="28962C85" w:rsidR="00164DA4" w:rsidRPr="00164DA4" w:rsidRDefault="00164DA4" w:rsidP="6C466ADB">
      <w:pPr>
        <w:widowControl w:val="0"/>
        <w:spacing w:after="43" w:line="288" w:lineRule="auto"/>
        <w:ind w:left="360" w:right="180"/>
        <w:rPr>
          <w:rFonts w:ascii="Source Serif Pro" w:eastAsia="Source Serif Pro" w:hAnsi="Source Serif Pro" w:cs="Source Serif Pro"/>
          <w:bCs/>
          <w:color w:val="000000" w:themeColor="text1"/>
          <w:sz w:val="24"/>
          <w:szCs w:val="26"/>
        </w:rPr>
      </w:pPr>
      <w:r w:rsidRPr="00164DA4">
        <w:rPr>
          <w:rFonts w:ascii="Source Serif Pro" w:eastAsia="Source Serif Pro" w:hAnsi="Source Serif Pro" w:cs="Source Serif Pro"/>
          <w:bCs/>
          <w:color w:val="000000" w:themeColor="text1"/>
          <w:sz w:val="24"/>
          <w:szCs w:val="26"/>
        </w:rPr>
        <w:t>What are some observations about this graph</w:t>
      </w:r>
      <w:r w:rsidR="00891CF6">
        <w:rPr>
          <w:rFonts w:ascii="Source Serif Pro" w:eastAsia="Source Serif Pro" w:hAnsi="Source Serif Pro" w:cs="Source Serif Pro"/>
          <w:bCs/>
          <w:color w:val="000000" w:themeColor="text1"/>
          <w:sz w:val="24"/>
          <w:szCs w:val="26"/>
        </w:rPr>
        <w:t>?</w:t>
      </w:r>
    </w:p>
    <w:p w14:paraId="11314D2B" w14:textId="490A628E" w:rsidR="00164DA4" w:rsidRDefault="00164DA4" w:rsidP="6C466ADB">
      <w:pPr>
        <w:widowControl w:val="0"/>
        <w:spacing w:after="43" w:line="288" w:lineRule="auto"/>
        <w:ind w:left="360" w:right="180"/>
        <w:rPr>
          <w:rFonts w:ascii="Source Serif Pro" w:eastAsia="Source Serif Pro" w:hAnsi="Source Serif Pro" w:cs="Source Serif Pro"/>
          <w:color w:val="000000" w:themeColor="text1"/>
        </w:rPr>
      </w:pPr>
      <w:r>
        <w:rPr>
          <w:rFonts w:ascii="Source Serif Pro" w:eastAsia="Source Serif Pro" w:hAnsi="Source Serif Pro" w:cs="Source Serif Pro"/>
          <w:color w:val="000000" w:themeColor="text1"/>
        </w:rPr>
        <w:t>Answer:</w:t>
      </w:r>
    </w:p>
    <w:p w14:paraId="7EE456FA" w14:textId="60F803EB" w:rsidR="007B1BC0" w:rsidRPr="00840BAC" w:rsidRDefault="6C466ADB" w:rsidP="6C466ADB">
      <w:pPr>
        <w:widowControl w:val="0"/>
        <w:spacing w:after="43" w:line="288" w:lineRule="auto"/>
        <w:ind w:left="360" w:right="180"/>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 xml:space="preserve">The Genre “Documentary” has received the highest average score of about 80, while the </w:t>
      </w:r>
      <w:proofErr w:type="spellStart"/>
      <w:r w:rsidRPr="6C466ADB">
        <w:rPr>
          <w:rFonts w:ascii="Source Serif Pro" w:eastAsia="Source Serif Pro" w:hAnsi="Source Serif Pro" w:cs="Source Serif Pro"/>
          <w:color w:val="000000" w:themeColor="text1"/>
        </w:rPr>
        <w:t>lowerst</w:t>
      </w:r>
      <w:proofErr w:type="spellEnd"/>
      <w:r w:rsidRPr="6C466ADB">
        <w:rPr>
          <w:rFonts w:ascii="Source Serif Pro" w:eastAsia="Source Serif Pro" w:hAnsi="Source Serif Pro" w:cs="Source Serif Pro"/>
          <w:color w:val="000000" w:themeColor="text1"/>
        </w:rPr>
        <w:t xml:space="preserve"> </w:t>
      </w:r>
      <w:proofErr w:type="spellStart"/>
      <w:r w:rsidRPr="6C466ADB">
        <w:rPr>
          <w:rFonts w:ascii="Source Serif Pro" w:eastAsia="Source Serif Pro" w:hAnsi="Source Serif Pro" w:cs="Source Serif Pro"/>
          <w:color w:val="000000" w:themeColor="text1"/>
        </w:rPr>
        <w:t>AudienceScore</w:t>
      </w:r>
      <w:proofErr w:type="spellEnd"/>
      <w:r w:rsidRPr="6C466ADB">
        <w:rPr>
          <w:rFonts w:ascii="Source Serif Pro" w:eastAsia="Source Serif Pro" w:hAnsi="Source Serif Pro" w:cs="Source Serif Pro"/>
          <w:color w:val="000000" w:themeColor="text1"/>
        </w:rPr>
        <w:t xml:space="preserve"> on an average is “Horror”. There is one Genre which is not </w:t>
      </w:r>
      <w:proofErr w:type="gramStart"/>
      <w:r w:rsidRPr="6C466ADB">
        <w:rPr>
          <w:rFonts w:ascii="Source Serif Pro" w:eastAsia="Source Serif Pro" w:hAnsi="Source Serif Pro" w:cs="Source Serif Pro"/>
          <w:color w:val="000000" w:themeColor="text1"/>
        </w:rPr>
        <w:t>categorized..</w:t>
      </w:r>
      <w:proofErr w:type="gramEnd"/>
      <w:r w:rsidRPr="6C466ADB">
        <w:rPr>
          <w:rFonts w:ascii="Source Serif Pro" w:eastAsia="Source Serif Pro" w:hAnsi="Source Serif Pro" w:cs="Source Serif Pro"/>
          <w:color w:val="000000" w:themeColor="text1"/>
        </w:rPr>
        <w:t xml:space="preserve"> Comedy and action have lot of data (low error bars). Fantasy doesn’t have a lot of data, which may point to it being not that popular.</w:t>
      </w:r>
      <w:commentRangeEnd w:id="102"/>
      <w:r w:rsidR="5A17CC56">
        <w:rPr>
          <w:rStyle w:val="CommentReference"/>
        </w:rPr>
        <w:commentReference w:id="102"/>
      </w:r>
      <w:commentRangeEnd w:id="103"/>
      <w:r w:rsidR="00F32D8D">
        <w:rPr>
          <w:rStyle w:val="CommentReference"/>
        </w:rPr>
        <w:commentReference w:id="103"/>
      </w:r>
      <w:commentRangeEnd w:id="104"/>
      <w:r w:rsidR="007D63B5">
        <w:rPr>
          <w:rStyle w:val="CommentReference"/>
        </w:rPr>
        <w:commentReference w:id="104"/>
      </w:r>
    </w:p>
    <w:p w14:paraId="75282BB1" w14:textId="77777777" w:rsidR="00D37709" w:rsidRDefault="00D37709" w:rsidP="65A52AF8">
      <w:pPr>
        <w:widowControl w:val="0"/>
        <w:spacing w:after="43" w:line="288" w:lineRule="auto"/>
        <w:ind w:left="360" w:right="180"/>
        <w:rPr>
          <w:rFonts w:ascii="Source Serif Pro" w:eastAsia="Source Serif Pro" w:hAnsi="Source Serif Pro" w:cs="Source Serif Pro"/>
          <w:b/>
          <w:bCs/>
          <w:color w:val="000000" w:themeColor="text1"/>
          <w:sz w:val="24"/>
          <w:szCs w:val="24"/>
        </w:rPr>
      </w:pPr>
    </w:p>
    <w:p w14:paraId="18E9B77F" w14:textId="77777777" w:rsidR="007B1BC0" w:rsidRPr="00840BAC" w:rsidRDefault="65A52AF8" w:rsidP="65A52AF8">
      <w:pPr>
        <w:widowControl w:val="0"/>
        <w:spacing w:after="43" w:line="288" w:lineRule="auto"/>
        <w:ind w:left="360" w:right="180"/>
        <w:rPr>
          <w:rFonts w:ascii="Source Serif Pro" w:eastAsia="Source Serif Pro" w:hAnsi="Source Serif Pro" w:cs="Source Serif Pro"/>
          <w:b/>
          <w:bCs/>
          <w:color w:val="000000" w:themeColor="text1"/>
          <w:sz w:val="24"/>
          <w:szCs w:val="24"/>
        </w:rPr>
      </w:pPr>
      <w:r w:rsidRPr="65A52AF8">
        <w:rPr>
          <w:rFonts w:ascii="Source Serif Pro" w:eastAsia="Source Serif Pro" w:hAnsi="Source Serif Pro" w:cs="Source Serif Pro"/>
          <w:b/>
          <w:bCs/>
          <w:color w:val="000000" w:themeColor="text1"/>
          <w:sz w:val="24"/>
          <w:szCs w:val="24"/>
        </w:rPr>
        <w:t xml:space="preserve">Instructor Note: </w:t>
      </w:r>
    </w:p>
    <w:p w14:paraId="59315495" w14:textId="49A8024A" w:rsidR="007B1BC0" w:rsidRPr="00840BAC" w:rsidRDefault="65A52AF8" w:rsidP="65A52AF8">
      <w:pPr>
        <w:widowControl w:val="0"/>
        <w:spacing w:after="43" w:line="288" w:lineRule="auto"/>
        <w:ind w:left="360" w:right="18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Initiate discussion asking students to comment on the graph.</w:t>
      </w:r>
      <w:r w:rsidR="00C40B41">
        <w:rPr>
          <w:rFonts w:ascii="Source Serif Pro" w:eastAsia="Source Serif Pro" w:hAnsi="Source Serif Pro" w:cs="Source Serif Pro"/>
          <w:color w:val="000000" w:themeColor="text1"/>
        </w:rPr>
        <w:t xml:space="preserve"> There could be other observations. This is intended to be open-ended.</w:t>
      </w:r>
      <w:r w:rsidR="004E2E2B">
        <w:rPr>
          <w:rFonts w:ascii="Source Serif Pro" w:eastAsia="Source Serif Pro" w:hAnsi="Source Serif Pro" w:cs="Source Serif Pro"/>
          <w:color w:val="000000" w:themeColor="text1"/>
        </w:rPr>
        <w:t xml:space="preserve"> Some sample answers are provided.</w:t>
      </w:r>
    </w:p>
    <w:p w14:paraId="2C4BC3E7" w14:textId="77777777" w:rsidR="007B1BC0" w:rsidRPr="002879C6" w:rsidRDefault="007B1BC0" w:rsidP="002879C6">
      <w:pPr>
        <w:widowControl w:val="0"/>
        <w:spacing w:after="43" w:line="288" w:lineRule="auto"/>
        <w:ind w:right="180"/>
        <w:rPr>
          <w:rFonts w:ascii="Source Serif Pro" w:eastAsia="Source Serif Pro" w:hAnsi="Source Serif Pro" w:cs="Source Serif Pro"/>
          <w:color w:val="000000"/>
        </w:rPr>
      </w:pPr>
    </w:p>
    <w:p w14:paraId="07F260C8" w14:textId="45E44D0C" w:rsidR="00A70DF4" w:rsidRDefault="00A70DF4" w:rsidP="120A31B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Source Serif" w:eastAsia="Source Serif" w:hAnsi="Source Serif" w:cs="Source Serif"/>
          <w:color w:val="000000" w:themeColor="text1"/>
        </w:rPr>
      </w:pPr>
    </w:p>
    <w:p w14:paraId="675C6977" w14:textId="0E2BF5EE" w:rsidR="00717DC3" w:rsidRDefault="008847D7" w:rsidP="6C466ADB">
      <w:pPr>
        <w:widowControl w:val="0"/>
        <w:spacing w:after="58" w:line="288" w:lineRule="auto"/>
        <w:ind w:left="288" w:right="720" w:hanging="288"/>
        <w:rPr>
          <w:rFonts w:ascii="Open Sans" w:eastAsia="Open Sans" w:hAnsi="Open Sans" w:cs="Open Sans"/>
          <w:b/>
          <w:bCs/>
          <w:color w:val="000000" w:themeColor="text1"/>
        </w:rPr>
      </w:pPr>
      <w:commentRangeStart w:id="105"/>
      <w:r>
        <w:rPr>
          <w:rFonts w:ascii="Open Sans" w:eastAsia="Open Sans" w:hAnsi="Open Sans" w:cs="Open Sans"/>
          <w:b/>
          <w:bCs/>
          <w:color w:val="000000" w:themeColor="text1"/>
        </w:rPr>
        <w:tab/>
      </w:r>
      <w:r w:rsidR="65A52AF8" w:rsidRPr="65A52AF8">
        <w:rPr>
          <w:rFonts w:ascii="Open Sans" w:eastAsia="Open Sans" w:hAnsi="Open Sans" w:cs="Open Sans"/>
          <w:b/>
          <w:bCs/>
          <w:color w:val="000000" w:themeColor="text1"/>
        </w:rPr>
        <w:t>Logistics:</w:t>
      </w:r>
    </w:p>
    <w:p w14:paraId="72EF2DAE" w14:textId="20210BAD" w:rsidR="00FD3195" w:rsidRPr="008847D7" w:rsidRDefault="008847D7" w:rsidP="6C466ADB">
      <w:pPr>
        <w:widowControl w:val="0"/>
        <w:spacing w:after="58" w:line="288" w:lineRule="auto"/>
        <w:ind w:left="288" w:right="720" w:hanging="288"/>
        <w:rPr>
          <w:rFonts w:ascii="Open Sans" w:eastAsia="Open Sans" w:hAnsi="Open Sans" w:cs="Open Sans"/>
          <w:b/>
          <w:bCs/>
          <w:color w:val="000000" w:themeColor="text1"/>
        </w:rPr>
      </w:pPr>
      <w:r>
        <w:rPr>
          <w:rFonts w:ascii="Open Sans" w:eastAsia="Open Sans" w:hAnsi="Open Sans" w:cs="Open Sans"/>
          <w:color w:val="000000" w:themeColor="text1"/>
        </w:rPr>
        <w:tab/>
      </w:r>
      <w:r w:rsidR="65A52AF8" w:rsidRPr="65A52AF8">
        <w:rPr>
          <w:rFonts w:ascii="Open Sans" w:eastAsia="Open Sans" w:hAnsi="Open Sans" w:cs="Open Sans"/>
          <w:color w:val="000000" w:themeColor="text1"/>
        </w:rPr>
        <w:t>Mention the topics covered so far and the topics that they will be working on for Lesson 3. Refer</w:t>
      </w:r>
      <w:r>
        <w:rPr>
          <w:rFonts w:ascii="Open Sans" w:eastAsia="Open Sans" w:hAnsi="Open Sans" w:cs="Open Sans"/>
          <w:b/>
          <w:bCs/>
          <w:color w:val="000000" w:themeColor="text1"/>
        </w:rPr>
        <w:t xml:space="preserve"> </w:t>
      </w:r>
      <w:r w:rsidR="65A52AF8" w:rsidRPr="65A52AF8">
        <w:rPr>
          <w:rFonts w:ascii="Open Sans" w:eastAsia="Open Sans" w:hAnsi="Open Sans" w:cs="Open Sans"/>
          <w:color w:val="000000" w:themeColor="text1"/>
        </w:rPr>
        <w:t>to outline. Only some of the thematic options have been explored in this lesson. Students should</w:t>
      </w:r>
      <w:r>
        <w:rPr>
          <w:rFonts w:ascii="Open Sans" w:eastAsia="Open Sans" w:hAnsi="Open Sans" w:cs="Open Sans"/>
          <w:b/>
          <w:bCs/>
          <w:color w:val="000000" w:themeColor="text1"/>
        </w:rPr>
        <w:t xml:space="preserve"> </w:t>
      </w:r>
      <w:r w:rsidR="65A52AF8" w:rsidRPr="65A52AF8">
        <w:rPr>
          <w:rFonts w:ascii="Open Sans" w:eastAsia="Open Sans" w:hAnsi="Open Sans" w:cs="Open Sans"/>
          <w:color w:val="000000" w:themeColor="text1"/>
        </w:rPr>
        <w:t>be encouraged to practice more on their own on the thematic options to get better control on the</w:t>
      </w:r>
      <w:r>
        <w:rPr>
          <w:rFonts w:ascii="Open Sans" w:eastAsia="Open Sans" w:hAnsi="Open Sans" w:cs="Open Sans"/>
          <w:color w:val="000000" w:themeColor="text1"/>
        </w:rPr>
        <w:t xml:space="preserve"> </w:t>
      </w:r>
      <w:proofErr w:type="spellStart"/>
      <w:proofErr w:type="gramStart"/>
      <w:r w:rsidR="5A17CC56" w:rsidRPr="5A17CC56">
        <w:rPr>
          <w:rFonts w:ascii="Open Sans" w:eastAsia="Open Sans" w:hAnsi="Open Sans" w:cs="Open Sans"/>
          <w:color w:val="000000" w:themeColor="text1"/>
        </w:rPr>
        <w:t>options.We</w:t>
      </w:r>
      <w:proofErr w:type="spellEnd"/>
      <w:proofErr w:type="gramEnd"/>
      <w:r w:rsidR="5A17CC56" w:rsidRPr="5A17CC56">
        <w:rPr>
          <w:rFonts w:ascii="Open Sans" w:eastAsia="Open Sans" w:hAnsi="Open Sans" w:cs="Open Sans"/>
          <w:color w:val="000000" w:themeColor="text1"/>
        </w:rPr>
        <w:t xml:space="preserve"> used a scatter plot in the last activity. Students could try using some other geometric</w:t>
      </w:r>
      <w:r>
        <w:rPr>
          <w:rFonts w:ascii="Open Sans" w:eastAsia="Open Sans" w:hAnsi="Open Sans" w:cs="Open Sans"/>
          <w:b/>
          <w:bCs/>
          <w:color w:val="000000" w:themeColor="text1"/>
        </w:rPr>
        <w:t xml:space="preserve"> </w:t>
      </w:r>
      <w:r w:rsidR="65A52AF8" w:rsidRPr="65A52AF8">
        <w:rPr>
          <w:rFonts w:ascii="Open Sans" w:eastAsia="Open Sans" w:hAnsi="Open Sans" w:cs="Open Sans"/>
          <w:color w:val="000000" w:themeColor="text1"/>
        </w:rPr>
        <w:t>object, like a boxplot, and exploring changes in themes in those plots.</w:t>
      </w:r>
      <w:commentRangeEnd w:id="105"/>
      <w:r>
        <w:rPr>
          <w:rStyle w:val="CommentReference"/>
        </w:rPr>
        <w:commentReference w:id="105"/>
      </w:r>
    </w:p>
    <w:p w14:paraId="287583F1" w14:textId="77777777" w:rsidR="00A92183" w:rsidRDefault="00A92183" w:rsidP="65A52AF8">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bookmarkStart w:id="106" w:name="_tyjcwt" w:colFirst="0" w:colLast="0"/>
      <w:bookmarkEnd w:id="106"/>
    </w:p>
    <w:p w14:paraId="3EDEACA3" w14:textId="4C104D62" w:rsidR="00A11123" w:rsidRDefault="65A52AF8" w:rsidP="65A52AF8">
      <w:pPr>
        <w:widowControl w:val="0"/>
        <w:pBdr>
          <w:top w:val="single" w:sz="8" w:space="0" w:color="000000"/>
        </w:pBdr>
        <w:spacing w:before="288" w:after="194" w:line="288" w:lineRule="auto"/>
        <w:ind w:left="1699" w:hanging="1699"/>
        <w:rPr>
          <w:rFonts w:ascii="Open Sans" w:eastAsia="Open Sans" w:hAnsi="Open Sans" w:cs="Open Sans"/>
          <w:b/>
          <w:bCs/>
          <w:color w:val="000000" w:themeColor="text1"/>
          <w:sz w:val="28"/>
          <w:szCs w:val="28"/>
        </w:rPr>
      </w:pPr>
      <w:r w:rsidRPr="65A52AF8">
        <w:rPr>
          <w:rFonts w:ascii="Open Sans" w:eastAsia="Open Sans" w:hAnsi="Open Sans" w:cs="Open Sans"/>
          <w:b/>
          <w:bCs/>
          <w:color w:val="000000" w:themeColor="text1"/>
          <w:sz w:val="28"/>
          <w:szCs w:val="28"/>
        </w:rPr>
        <w:t>Summary:</w:t>
      </w:r>
    </w:p>
    <w:p w14:paraId="3B26621C" w14:textId="7E650591" w:rsidR="008B3FF3" w:rsidRDefault="6C466ADB" w:rsidP="6C466ADB">
      <w:pPr>
        <w:widowControl w:val="0"/>
        <w:spacing w:after="58" w:line="288" w:lineRule="auto"/>
        <w:ind w:left="288" w:right="720" w:hanging="288"/>
        <w:rPr>
          <w:rFonts w:ascii="Open Sans" w:eastAsia="Open Sans" w:hAnsi="Open Sans" w:cs="Open Sans"/>
          <w:color w:val="000000" w:themeColor="text1"/>
        </w:rPr>
      </w:pPr>
      <w:commentRangeStart w:id="107"/>
      <w:commentRangeStart w:id="108"/>
      <w:r w:rsidRPr="6C466ADB">
        <w:rPr>
          <w:rFonts w:ascii="Open Sans" w:eastAsia="Open Sans" w:hAnsi="Open Sans" w:cs="Open Sans"/>
          <w:color w:val="000000" w:themeColor="text1"/>
        </w:rPr>
        <w:t>In this Lesson, we learn in greater details the Grammar of graphics and changing variou</w:t>
      </w:r>
      <w:r w:rsidR="00A92183">
        <w:rPr>
          <w:rFonts w:ascii="Open Sans" w:eastAsia="Open Sans" w:hAnsi="Open Sans" w:cs="Open Sans"/>
          <w:color w:val="000000" w:themeColor="text1"/>
        </w:rPr>
        <w:t>s</w:t>
      </w:r>
      <w:r w:rsidRPr="6C466ADB">
        <w:rPr>
          <w:rFonts w:ascii="Open Sans" w:eastAsia="Open Sans" w:hAnsi="Open Sans" w:cs="Open Sans"/>
          <w:color w:val="000000" w:themeColor="text1"/>
        </w:rPr>
        <w:t xml:space="preserve"> theme</w:t>
      </w:r>
    </w:p>
    <w:p w14:paraId="37B7F268" w14:textId="77777777" w:rsidR="008B3FF3" w:rsidRDefault="65A52AF8" w:rsidP="65A52AF8">
      <w:pPr>
        <w:widowControl w:val="0"/>
        <w:spacing w:after="58" w:line="288" w:lineRule="auto"/>
        <w:ind w:left="288" w:right="720" w:hanging="288"/>
        <w:rPr>
          <w:rFonts w:ascii="Open Sans" w:eastAsia="Open Sans" w:hAnsi="Open Sans" w:cs="Open Sans"/>
          <w:color w:val="000000" w:themeColor="text1"/>
        </w:rPr>
      </w:pPr>
      <w:r w:rsidRPr="65A52AF8">
        <w:rPr>
          <w:rFonts w:ascii="Open Sans" w:eastAsia="Open Sans" w:hAnsi="Open Sans" w:cs="Open Sans"/>
          <w:color w:val="000000" w:themeColor="text1"/>
        </w:rPr>
        <w:t>and color aspects of a graph so that the visual can be understood better and reveals greater details</w:t>
      </w:r>
    </w:p>
    <w:p w14:paraId="301FB79B" w14:textId="77777777" w:rsidR="008B3FF3" w:rsidRDefault="65A52AF8" w:rsidP="65A52AF8">
      <w:pPr>
        <w:widowControl w:val="0"/>
        <w:spacing w:after="58" w:line="288" w:lineRule="auto"/>
        <w:ind w:left="288" w:right="720" w:hanging="288"/>
        <w:rPr>
          <w:rFonts w:ascii="Open Sans" w:eastAsia="Open Sans" w:hAnsi="Open Sans" w:cs="Open Sans"/>
          <w:color w:val="000000" w:themeColor="text1"/>
        </w:rPr>
      </w:pPr>
      <w:r w:rsidRPr="65A52AF8">
        <w:rPr>
          <w:rFonts w:ascii="Open Sans" w:eastAsia="Open Sans" w:hAnsi="Open Sans" w:cs="Open Sans"/>
          <w:color w:val="000000" w:themeColor="text1"/>
        </w:rPr>
        <w:t>about the data. We also learn how to get more useful information in scatter plots, through using</w:t>
      </w:r>
    </w:p>
    <w:p w14:paraId="7DB6F41B" w14:textId="77777777" w:rsidR="008B3FF3" w:rsidRDefault="65A52AF8" w:rsidP="65A52AF8">
      <w:pPr>
        <w:widowControl w:val="0"/>
        <w:spacing w:after="58" w:line="288" w:lineRule="auto"/>
        <w:ind w:left="288" w:right="720" w:hanging="288"/>
        <w:rPr>
          <w:rFonts w:ascii="Open Sans" w:eastAsia="Open Sans" w:hAnsi="Open Sans" w:cs="Open Sans"/>
          <w:color w:val="000000" w:themeColor="text1"/>
        </w:rPr>
      </w:pPr>
      <w:r w:rsidRPr="65A52AF8">
        <w:rPr>
          <w:rFonts w:ascii="Open Sans" w:eastAsia="Open Sans" w:hAnsi="Open Sans" w:cs="Open Sans"/>
          <w:color w:val="000000" w:themeColor="text1"/>
        </w:rPr>
        <w:t xml:space="preserve">grouping and summarizing to get useful quantities like the mean, median, quartile etc. In the next </w:t>
      </w:r>
    </w:p>
    <w:p w14:paraId="5CEFFF70" w14:textId="77777777" w:rsidR="008B3FF3" w:rsidRDefault="65A52AF8" w:rsidP="65A52AF8">
      <w:pPr>
        <w:widowControl w:val="0"/>
        <w:spacing w:after="58" w:line="288" w:lineRule="auto"/>
        <w:ind w:left="288" w:right="720" w:hanging="288"/>
        <w:rPr>
          <w:rFonts w:ascii="Open Sans" w:eastAsia="Open Sans" w:hAnsi="Open Sans" w:cs="Open Sans"/>
          <w:color w:val="000000" w:themeColor="text1"/>
        </w:rPr>
      </w:pPr>
      <w:r w:rsidRPr="65A52AF8">
        <w:rPr>
          <w:rFonts w:ascii="Open Sans" w:eastAsia="Open Sans" w:hAnsi="Open Sans" w:cs="Open Sans"/>
          <w:color w:val="000000" w:themeColor="text1"/>
        </w:rPr>
        <w:t>lesson, we shall work on some unconventional and more advanced plotting techniques which are</w:t>
      </w:r>
    </w:p>
    <w:p w14:paraId="21F374C8" w14:textId="7345EF08" w:rsidR="00FD3195" w:rsidRPr="005749A9" w:rsidRDefault="6C466ADB" w:rsidP="6C466ADB">
      <w:pPr>
        <w:widowControl w:val="0"/>
        <w:spacing w:after="58" w:line="288" w:lineRule="auto"/>
        <w:ind w:left="288" w:right="720" w:hanging="288"/>
        <w:rPr>
          <w:rFonts w:ascii="Open Sans" w:eastAsia="Open Sans" w:hAnsi="Open Sans" w:cs="Open Sans"/>
          <w:color w:val="000000" w:themeColor="text1"/>
        </w:rPr>
      </w:pPr>
      <w:r w:rsidRPr="6C466ADB">
        <w:rPr>
          <w:rFonts w:ascii="Open Sans" w:eastAsia="Open Sans" w:hAnsi="Open Sans" w:cs="Open Sans"/>
          <w:color w:val="000000" w:themeColor="text1"/>
        </w:rPr>
        <w:t>not commonly needed but may be required in some special cases.</w:t>
      </w:r>
      <w:commentRangeEnd w:id="107"/>
      <w:r w:rsidR="65A52AF8">
        <w:rPr>
          <w:rStyle w:val="CommentReference"/>
        </w:rPr>
        <w:commentReference w:id="107"/>
      </w:r>
      <w:commentRangeEnd w:id="108"/>
      <w:r w:rsidR="00A92183">
        <w:rPr>
          <w:rStyle w:val="CommentReference"/>
        </w:rPr>
        <w:commentReference w:id="108"/>
      </w:r>
    </w:p>
    <w:p w14:paraId="7F8B66CB" w14:textId="77777777" w:rsidR="00FD3195" w:rsidRDefault="00FD3195">
      <w:pPr>
        <w:widowControl w:val="0"/>
        <w:pBdr>
          <w:top w:val="single" w:sz="8" w:space="0" w:color="000000"/>
        </w:pBdr>
        <w:spacing w:before="288" w:after="194" w:line="288" w:lineRule="auto"/>
        <w:ind w:left="1699" w:hanging="1699"/>
        <w:rPr>
          <w:rFonts w:ascii="Open Sans" w:eastAsia="Open Sans" w:hAnsi="Open Sans" w:cs="Open Sans"/>
          <w:b/>
          <w:color w:val="000000"/>
          <w:sz w:val="28"/>
          <w:szCs w:val="28"/>
        </w:rPr>
      </w:pPr>
    </w:p>
    <w:p w14:paraId="26B81F21" w14:textId="77777777" w:rsidR="00A11123" w:rsidRDefault="65A52AF8" w:rsidP="65A52AF8">
      <w:pPr>
        <w:widowControl w:val="0"/>
        <w:pBdr>
          <w:top w:val="single" w:sz="8" w:space="0" w:color="000000"/>
        </w:pBdr>
        <w:spacing w:before="288" w:after="194" w:line="288" w:lineRule="auto"/>
        <w:ind w:left="1699" w:hanging="1699"/>
        <w:rPr>
          <w:rFonts w:ascii="Open Sans" w:eastAsia="Open Sans" w:hAnsi="Open Sans" w:cs="Open Sans"/>
          <w:b/>
          <w:bCs/>
          <w:color w:val="000000" w:themeColor="text1"/>
          <w:sz w:val="28"/>
          <w:szCs w:val="28"/>
        </w:rPr>
      </w:pPr>
      <w:r w:rsidRPr="65A52AF8">
        <w:rPr>
          <w:rFonts w:ascii="Open Sans" w:eastAsia="Open Sans" w:hAnsi="Open Sans" w:cs="Open Sans"/>
          <w:b/>
          <w:bCs/>
          <w:color w:val="000000" w:themeColor="text1"/>
          <w:sz w:val="28"/>
          <w:szCs w:val="28"/>
        </w:rPr>
        <w:t>Practice Questions</w:t>
      </w:r>
    </w:p>
    <w:p w14:paraId="502995F3" w14:textId="30D10C89" w:rsidR="008312D4" w:rsidRDefault="008312D4" w:rsidP="6C466ADB">
      <w:pPr>
        <w:widowControl w:val="0"/>
        <w:spacing w:after="58" w:line="288" w:lineRule="auto"/>
        <w:ind w:left="288" w:right="720" w:hanging="288"/>
        <w:rPr>
          <w:rFonts w:ascii="Open Sans" w:eastAsia="Open Sans" w:hAnsi="Open Sans" w:cs="Open Sans"/>
          <w:b/>
          <w:bCs/>
          <w:color w:val="000000" w:themeColor="text1"/>
        </w:rPr>
      </w:pPr>
      <w:commentRangeStart w:id="109"/>
      <w:commentRangeStart w:id="110"/>
    </w:p>
    <w:p w14:paraId="05EBEBBE" w14:textId="00EBE46F" w:rsidR="00B0434A" w:rsidRDefault="5A17CC56" w:rsidP="5A17CC56">
      <w:pPr>
        <w:pStyle w:val="ListParagraph"/>
        <w:widowControl w:val="0"/>
        <w:numPr>
          <w:ilvl w:val="0"/>
          <w:numId w:val="22"/>
        </w:numPr>
        <w:spacing w:after="58" w:line="288" w:lineRule="auto"/>
        <w:ind w:right="72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The command scale_x_continuous can be used to do which of the following:</w:t>
      </w:r>
    </w:p>
    <w:p w14:paraId="28FFF93C" w14:textId="4F18BF4E" w:rsidR="00B0434A"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Change the variable from discrete to continuous </w:t>
      </w:r>
    </w:p>
    <w:p w14:paraId="60BD1528" w14:textId="38FCD3E1" w:rsidR="00B0434A" w:rsidRPr="00B0434A"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Change the labelling from integer format to scientific format</w:t>
      </w:r>
    </w:p>
    <w:p w14:paraId="560AAF8E" w14:textId="471667C8" w:rsidR="00B0434A"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Set limits on the x axis.</w:t>
      </w:r>
    </w:p>
    <w:p w14:paraId="0261722F" w14:textId="3FBF4F29" w:rsidR="00B0434A" w:rsidRDefault="5A17CC56" w:rsidP="5A17CC56">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Both </w:t>
      </w:r>
      <w:proofErr w:type="spellStart"/>
      <w:r w:rsidRPr="5A17CC56">
        <w:rPr>
          <w:rFonts w:ascii="Source Serif Pro" w:eastAsia="Source Serif Pro" w:hAnsi="Source Serif Pro" w:cs="Source Serif Pro"/>
          <w:color w:val="000000" w:themeColor="text1"/>
        </w:rPr>
        <w:t>b&amp;c</w:t>
      </w:r>
      <w:proofErr w:type="spellEnd"/>
    </w:p>
    <w:p w14:paraId="274BD358" w14:textId="1467A194" w:rsidR="006612B1" w:rsidRDefault="5A17CC56" w:rsidP="5A17CC56">
      <w:pPr>
        <w:pStyle w:val="ListParagraph"/>
        <w:widowControl w:val="0"/>
        <w:numPr>
          <w:ilvl w:val="0"/>
          <w:numId w:val="22"/>
        </w:numPr>
        <w:spacing w:after="58" w:line="288" w:lineRule="auto"/>
        <w:ind w:right="72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Faceting subdivides the data and produces </w:t>
      </w:r>
      <w:proofErr w:type="spellStart"/>
      <w:r w:rsidRPr="5A17CC56">
        <w:rPr>
          <w:rFonts w:ascii="Source Serif Pro" w:eastAsia="Source Serif Pro" w:hAnsi="Source Serif Pro" w:cs="Source Serif Pro"/>
          <w:color w:val="000000" w:themeColor="text1"/>
        </w:rPr>
        <w:t>multiplots</w:t>
      </w:r>
      <w:proofErr w:type="spellEnd"/>
      <w:r w:rsidRPr="5A17CC56">
        <w:rPr>
          <w:rFonts w:ascii="Source Serif Pro" w:eastAsia="Source Serif Pro" w:hAnsi="Source Serif Pro" w:cs="Source Serif Pro"/>
          <w:color w:val="000000" w:themeColor="text1"/>
        </w:rPr>
        <w:t>. facet_grid could be used to produce some subplots arranged in M columns and N rows.</w:t>
      </w:r>
    </w:p>
    <w:p w14:paraId="66AE6907" w14:textId="7FA85EEE" w:rsidR="006612B1"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True</w:t>
      </w:r>
    </w:p>
    <w:p w14:paraId="14EACB80" w14:textId="25773BFC" w:rsidR="006612B1"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False</w:t>
      </w:r>
    </w:p>
    <w:p w14:paraId="69FD2985" w14:textId="60CB83CD" w:rsidR="006612B1" w:rsidRDefault="5A17CC56" w:rsidP="5A17CC56">
      <w:pPr>
        <w:pStyle w:val="ListParagraph"/>
        <w:widowControl w:val="0"/>
        <w:numPr>
          <w:ilvl w:val="0"/>
          <w:numId w:val="22"/>
        </w:numPr>
        <w:spacing w:after="58" w:line="288" w:lineRule="auto"/>
        <w:ind w:right="72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 xml:space="preserve">What would the command </w:t>
      </w:r>
      <w:proofErr w:type="gramStart"/>
      <w:r w:rsidRPr="5A17CC56">
        <w:rPr>
          <w:rFonts w:ascii="Source Serif Pro" w:eastAsia="Source Serif Pro" w:hAnsi="Source Serif Pro" w:cs="Source Serif Pro"/>
          <w:color w:val="000000" w:themeColor="text1"/>
        </w:rPr>
        <w:t>axis.title</w:t>
      </w:r>
      <w:proofErr w:type="gramEnd"/>
      <w:r w:rsidRPr="5A17CC56">
        <w:rPr>
          <w:rFonts w:ascii="Source Serif Pro" w:eastAsia="Source Serif Pro" w:hAnsi="Source Serif Pro" w:cs="Source Serif Pro"/>
          <w:color w:val="000000" w:themeColor="text1"/>
        </w:rPr>
        <w:t xml:space="preserve"> = </w:t>
      </w:r>
      <w:proofErr w:type="spellStart"/>
      <w:r w:rsidRPr="5A17CC56">
        <w:rPr>
          <w:rFonts w:ascii="Source Serif Pro" w:eastAsia="Source Serif Pro" w:hAnsi="Source Serif Pro" w:cs="Source Serif Pro"/>
          <w:color w:val="000000" w:themeColor="text1"/>
        </w:rPr>
        <w:t>element_blank</w:t>
      </w:r>
      <w:proofErr w:type="spellEnd"/>
      <w:r w:rsidRPr="5A17CC56">
        <w:rPr>
          <w:rFonts w:ascii="Source Serif Pro" w:eastAsia="Source Serif Pro" w:hAnsi="Source Serif Pro" w:cs="Source Serif Pro"/>
          <w:color w:val="000000" w:themeColor="text1"/>
        </w:rPr>
        <w:t>() do?</w:t>
      </w:r>
      <w:bookmarkStart w:id="111" w:name="_3dy6vkm" w:colFirst="0" w:colLast="0"/>
      <w:bookmarkEnd w:id="111"/>
    </w:p>
    <w:p w14:paraId="54884748" w14:textId="31C1B62E" w:rsidR="00607F52" w:rsidRDefault="5A17CC56" w:rsidP="5A17CC56">
      <w:pPr>
        <w:pStyle w:val="ListParagraph"/>
        <w:widowControl w:val="0"/>
        <w:numPr>
          <w:ilvl w:val="0"/>
          <w:numId w:val="22"/>
        </w:numPr>
        <w:spacing w:after="58" w:line="288" w:lineRule="auto"/>
        <w:ind w:right="720"/>
        <w:rPr>
          <w:rFonts w:ascii="Source Serif Pro" w:eastAsia="Source Serif Pro" w:hAnsi="Source Serif Pro" w:cs="Source Serif Pro"/>
          <w:color w:val="000000" w:themeColor="text1"/>
        </w:rPr>
      </w:pPr>
      <w:r w:rsidRPr="5A17CC56">
        <w:rPr>
          <w:rFonts w:ascii="Source Serif Pro" w:eastAsia="Source Serif Pro" w:hAnsi="Source Serif Pro" w:cs="Source Serif Pro"/>
          <w:color w:val="000000" w:themeColor="text1"/>
        </w:rPr>
        <w:t>For the command “</w:t>
      </w:r>
      <w:proofErr w:type="spellStart"/>
      <w:r w:rsidRPr="5A17CC56">
        <w:rPr>
          <w:rFonts w:ascii="Source Serif Pro" w:eastAsia="Source Serif Pro" w:hAnsi="Source Serif Pro" w:cs="Source Serif Pro"/>
          <w:color w:val="000000" w:themeColor="text1"/>
        </w:rPr>
        <w:t>group_</w:t>
      </w:r>
      <w:proofErr w:type="gramStart"/>
      <w:r w:rsidRPr="5A17CC56">
        <w:rPr>
          <w:rFonts w:ascii="Source Serif Pro" w:eastAsia="Source Serif Pro" w:hAnsi="Source Serif Pro" w:cs="Source Serif Pro"/>
          <w:color w:val="000000" w:themeColor="text1"/>
        </w:rPr>
        <w:t>by</w:t>
      </w:r>
      <w:proofErr w:type="spellEnd"/>
      <w:r w:rsidRPr="5A17CC56">
        <w:rPr>
          <w:rFonts w:ascii="Source Serif Pro" w:eastAsia="Source Serif Pro" w:hAnsi="Source Serif Pro" w:cs="Source Serif Pro"/>
          <w:color w:val="000000" w:themeColor="text1"/>
        </w:rPr>
        <w:t>(</w:t>
      </w:r>
      <w:proofErr w:type="gramEnd"/>
      <w:r w:rsidRPr="5A17CC56">
        <w:rPr>
          <w:rFonts w:ascii="Source Serif Pro" w:eastAsia="Source Serif Pro" w:hAnsi="Source Serif Pro" w:cs="Source Serif Pro"/>
          <w:color w:val="000000" w:themeColor="text1"/>
        </w:rPr>
        <w:t>Country, Gender)” which of these statements is/are true?</w:t>
      </w:r>
    </w:p>
    <w:p w14:paraId="752202F1" w14:textId="27E582F9" w:rsidR="00607F52"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Group by country using the Gender dataset</w:t>
      </w:r>
    </w:p>
    <w:p w14:paraId="5CCDE7E6" w14:textId="03D11C0A" w:rsidR="00607F52" w:rsidRPr="009C7624" w:rsidRDefault="65A52AF8" w:rsidP="65A52AF8">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 xml:space="preserve">Group by Gender using </w:t>
      </w:r>
      <w:proofErr w:type="gramStart"/>
      <w:r w:rsidRPr="65A52AF8">
        <w:rPr>
          <w:rFonts w:ascii="Source Serif Pro" w:eastAsia="Source Serif Pro" w:hAnsi="Source Serif Pro" w:cs="Source Serif Pro"/>
          <w:color w:val="000000" w:themeColor="text1"/>
        </w:rPr>
        <w:t>the  Country</w:t>
      </w:r>
      <w:proofErr w:type="gramEnd"/>
      <w:r w:rsidRPr="65A52AF8">
        <w:rPr>
          <w:rFonts w:ascii="Source Serif Pro" w:eastAsia="Source Serif Pro" w:hAnsi="Source Serif Pro" w:cs="Source Serif Pro"/>
          <w:color w:val="000000" w:themeColor="text1"/>
        </w:rPr>
        <w:t xml:space="preserve"> dataset</w:t>
      </w:r>
    </w:p>
    <w:p w14:paraId="0B5314F1" w14:textId="678CB45F" w:rsidR="00607F52" w:rsidRDefault="5A17CC56" w:rsidP="5A17CC56">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proofErr w:type="spellStart"/>
      <w:r w:rsidRPr="5A17CC56">
        <w:rPr>
          <w:rFonts w:ascii="Source Serif Pro" w:eastAsia="Source Serif Pro" w:hAnsi="Source Serif Pro" w:cs="Source Serif Pro"/>
          <w:color w:val="000000" w:themeColor="text1"/>
        </w:rPr>
        <w:t>Group_by</w:t>
      </w:r>
      <w:proofErr w:type="spellEnd"/>
      <w:r w:rsidRPr="5A17CC56">
        <w:rPr>
          <w:rFonts w:ascii="Source Serif Pro" w:eastAsia="Source Serif Pro" w:hAnsi="Source Serif Pro" w:cs="Source Serif Pro"/>
          <w:color w:val="000000" w:themeColor="text1"/>
        </w:rPr>
        <w:t xml:space="preserve"> can be used for discrete or continuous variables</w:t>
      </w:r>
    </w:p>
    <w:p w14:paraId="1BF082D2" w14:textId="64830841" w:rsidR="009C7624" w:rsidRPr="00607F52" w:rsidRDefault="5A17CC56" w:rsidP="5A17CC56">
      <w:pPr>
        <w:pStyle w:val="ListParagraph"/>
        <w:widowControl w:val="0"/>
        <w:numPr>
          <w:ilvl w:val="1"/>
          <w:numId w:val="22"/>
        </w:numPr>
        <w:spacing w:after="58" w:line="288" w:lineRule="auto"/>
        <w:ind w:right="720"/>
        <w:rPr>
          <w:rFonts w:ascii="Source Serif Pro" w:eastAsia="Source Serif Pro" w:hAnsi="Source Serif Pro" w:cs="Source Serif Pro"/>
          <w:color w:val="000000" w:themeColor="text1"/>
        </w:rPr>
      </w:pPr>
      <w:proofErr w:type="spellStart"/>
      <w:r w:rsidRPr="5A17CC56">
        <w:rPr>
          <w:rFonts w:ascii="Source Serif Pro" w:eastAsia="Source Serif Pro" w:hAnsi="Source Serif Pro" w:cs="Source Serif Pro"/>
          <w:color w:val="000000" w:themeColor="text1"/>
        </w:rPr>
        <w:t>Group_by</w:t>
      </w:r>
      <w:proofErr w:type="spellEnd"/>
      <w:r w:rsidRPr="5A17CC56">
        <w:rPr>
          <w:rFonts w:ascii="Source Serif Pro" w:eastAsia="Source Serif Pro" w:hAnsi="Source Serif Pro" w:cs="Source Serif Pro"/>
          <w:color w:val="000000" w:themeColor="text1"/>
        </w:rPr>
        <w:t xml:space="preserve"> can be used for discrete, and categorical variables.</w:t>
      </w:r>
    </w:p>
    <w:p w14:paraId="1ED9F0D5" w14:textId="65E7A797" w:rsidR="006612B1" w:rsidRDefault="006612B1" w:rsidP="006612B1">
      <w:pPr>
        <w:pStyle w:val="ListParagraph"/>
        <w:widowControl w:val="0"/>
        <w:spacing w:after="58" w:line="288" w:lineRule="auto"/>
        <w:ind w:right="720"/>
        <w:rPr>
          <w:rFonts w:ascii="Source Serif Pro" w:eastAsia="Source Serif Pro" w:hAnsi="Source Serif Pro" w:cs="Source Serif Pro"/>
          <w:color w:val="000000"/>
        </w:rPr>
      </w:pPr>
    </w:p>
    <w:p w14:paraId="0315380E" w14:textId="6FC271AF" w:rsidR="006612B1" w:rsidRDefault="65A52AF8" w:rsidP="65A52AF8">
      <w:pPr>
        <w:pStyle w:val="ListParagraph"/>
        <w:widowControl w:val="0"/>
        <w:spacing w:after="58" w:line="288" w:lineRule="auto"/>
        <w:ind w:left="0" w:right="720"/>
        <w:rPr>
          <w:rFonts w:ascii="Source Serif Pro" w:eastAsia="Source Serif Pro" w:hAnsi="Source Serif Pro" w:cs="Source Serif Pro"/>
          <w:b/>
          <w:bCs/>
          <w:color w:val="000000" w:themeColor="text1"/>
          <w:sz w:val="28"/>
          <w:szCs w:val="28"/>
        </w:rPr>
      </w:pPr>
      <w:r w:rsidRPr="65A52AF8">
        <w:rPr>
          <w:rFonts w:ascii="Source Serif Pro" w:eastAsia="Source Serif Pro" w:hAnsi="Source Serif Pro" w:cs="Source Serif Pro"/>
          <w:b/>
          <w:bCs/>
          <w:color w:val="000000" w:themeColor="text1"/>
          <w:sz w:val="28"/>
          <w:szCs w:val="28"/>
        </w:rPr>
        <w:t>Answers:</w:t>
      </w:r>
    </w:p>
    <w:p w14:paraId="11903073" w14:textId="4162CD6C" w:rsidR="006612B1" w:rsidRPr="00AA4491" w:rsidRDefault="65A52AF8" w:rsidP="65A52AF8">
      <w:pPr>
        <w:pStyle w:val="ListParagraph"/>
        <w:widowControl w:val="0"/>
        <w:numPr>
          <w:ilvl w:val="2"/>
          <w:numId w:val="28"/>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c</w:t>
      </w:r>
    </w:p>
    <w:p w14:paraId="4356F914" w14:textId="7E87A873" w:rsidR="006612B1" w:rsidRPr="00AA4491" w:rsidRDefault="65A52AF8" w:rsidP="65A52AF8">
      <w:pPr>
        <w:pStyle w:val="ListParagraph"/>
        <w:widowControl w:val="0"/>
        <w:numPr>
          <w:ilvl w:val="2"/>
          <w:numId w:val="28"/>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b</w:t>
      </w:r>
    </w:p>
    <w:p w14:paraId="1EFF375B" w14:textId="7CEB9AEB" w:rsidR="006612B1" w:rsidRDefault="65A52AF8" w:rsidP="65A52AF8">
      <w:pPr>
        <w:pStyle w:val="ListParagraph"/>
        <w:widowControl w:val="0"/>
        <w:numPr>
          <w:ilvl w:val="2"/>
          <w:numId w:val="28"/>
        </w:numPr>
        <w:spacing w:after="58" w:line="288" w:lineRule="auto"/>
        <w:ind w:right="720"/>
        <w:rPr>
          <w:rFonts w:ascii="Source Serif Pro" w:eastAsia="Source Serif Pro" w:hAnsi="Source Serif Pro" w:cs="Source Serif Pro"/>
          <w:color w:val="000000" w:themeColor="text1"/>
        </w:rPr>
      </w:pPr>
      <w:r w:rsidRPr="65A52AF8">
        <w:rPr>
          <w:rFonts w:ascii="Source Serif Pro" w:eastAsia="Source Serif Pro" w:hAnsi="Source Serif Pro" w:cs="Source Serif Pro"/>
          <w:color w:val="000000" w:themeColor="text1"/>
        </w:rPr>
        <w:t>It would remove the titles for both x and y axis.</w:t>
      </w:r>
    </w:p>
    <w:p w14:paraId="75A31D6F" w14:textId="444773D2" w:rsidR="005731A3" w:rsidRPr="00AA4491" w:rsidRDefault="6C466ADB" w:rsidP="6C466ADB">
      <w:pPr>
        <w:pStyle w:val="ListParagraph"/>
        <w:widowControl w:val="0"/>
        <w:numPr>
          <w:ilvl w:val="2"/>
          <w:numId w:val="28"/>
        </w:numPr>
        <w:spacing w:after="58" w:line="288" w:lineRule="auto"/>
        <w:ind w:right="720"/>
        <w:rPr>
          <w:rFonts w:ascii="Source Serif Pro" w:eastAsia="Source Serif Pro" w:hAnsi="Source Serif Pro" w:cs="Source Serif Pro"/>
          <w:color w:val="000000" w:themeColor="text1"/>
        </w:rPr>
      </w:pPr>
      <w:r w:rsidRPr="6C466ADB">
        <w:rPr>
          <w:rFonts w:ascii="Source Serif Pro" w:eastAsia="Source Serif Pro" w:hAnsi="Source Serif Pro" w:cs="Source Serif Pro"/>
          <w:color w:val="000000" w:themeColor="text1"/>
        </w:rPr>
        <w:t>b &amp; d</w:t>
      </w:r>
      <w:commentRangeEnd w:id="109"/>
      <w:r w:rsidR="65A52AF8">
        <w:rPr>
          <w:rStyle w:val="CommentReference"/>
        </w:rPr>
        <w:commentReference w:id="109"/>
      </w:r>
      <w:commentRangeEnd w:id="110"/>
      <w:r w:rsidR="00A92183">
        <w:rPr>
          <w:rStyle w:val="CommentReference"/>
        </w:rPr>
        <w:commentReference w:id="110"/>
      </w:r>
    </w:p>
    <w:p w14:paraId="30A2C73E" w14:textId="77777777" w:rsidR="006612B1" w:rsidRPr="006612B1" w:rsidRDefault="006612B1" w:rsidP="006612B1">
      <w:pPr>
        <w:pStyle w:val="ListParagraph"/>
        <w:widowControl w:val="0"/>
        <w:spacing w:after="58" w:line="288" w:lineRule="auto"/>
        <w:ind w:right="720"/>
        <w:rPr>
          <w:rFonts w:ascii="Source Serif Pro" w:eastAsia="Source Serif Pro" w:hAnsi="Source Serif Pro" w:cs="Source Serif Pro"/>
          <w:color w:val="000000"/>
        </w:rPr>
      </w:pPr>
    </w:p>
    <w:p w14:paraId="34D8E49B" w14:textId="28637C45" w:rsidR="00A11123" w:rsidRDefault="00A11123" w:rsidP="00400BB8">
      <w:pPr>
        <w:ind w:left="720"/>
        <w:contextualSpacing/>
      </w:pPr>
    </w:p>
    <w:sectPr w:rsidR="00A1112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rren Patel" w:date="2018-06-14T13:59:00Z" w:initials="DP">
    <w:p w14:paraId="456323EF" w14:textId="0DA62880" w:rsidR="002A5521" w:rsidRDefault="002A5521">
      <w:pPr>
        <w:pStyle w:val="CommentText"/>
      </w:pPr>
      <w:r>
        <w:t>Hi Tania,</w:t>
      </w:r>
      <w:r>
        <w:rPr>
          <w:rStyle w:val="CommentReference"/>
        </w:rPr>
        <w:annotationRef/>
      </w:r>
    </w:p>
    <w:p w14:paraId="1C0C4AD7" w14:textId="556EDFC9" w:rsidR="002A5521" w:rsidRDefault="002A5521">
      <w:pPr>
        <w:pStyle w:val="CommentText"/>
      </w:pPr>
    </w:p>
    <w:p w14:paraId="0F123D43" w14:textId="1874295F" w:rsidR="002A5521" w:rsidRDefault="002A5521">
      <w:pPr>
        <w:pStyle w:val="CommentText"/>
      </w:pPr>
      <w:r>
        <w:t>Good job on including the various prompt elements such as discussion, exercise and activity.</w:t>
      </w:r>
    </w:p>
    <w:p w14:paraId="0164FAA8" w14:textId="6E3EB928" w:rsidR="002A5521" w:rsidRDefault="002A5521">
      <w:pPr>
        <w:pStyle w:val="CommentText"/>
      </w:pPr>
      <w:r>
        <w:t>This lesson has built up on the base created by the first lesson.</w:t>
      </w:r>
    </w:p>
  </w:comment>
  <w:comment w:id="1" w:author="Tania.Moulik@gmail.com" w:date="2018-06-19T22:02:00Z" w:initials="T">
    <w:p w14:paraId="66E51607" w14:textId="4B63C209" w:rsidR="002A5521" w:rsidRDefault="002A5521">
      <w:pPr>
        <w:pStyle w:val="CommentText"/>
      </w:pPr>
      <w:r>
        <w:rPr>
          <w:rStyle w:val="CommentReference"/>
        </w:rPr>
        <w:annotationRef/>
      </w:r>
      <w:r>
        <w:t xml:space="preserve">Thank you, Darren. Yes, that is correct. This builds up on the first lesson as </w:t>
      </w:r>
      <w:proofErr w:type="spellStart"/>
      <w:r>
        <w:t>its</w:t>
      </w:r>
      <w:proofErr w:type="spellEnd"/>
      <w:r>
        <w:t xml:space="preserve"> not easy to grasp all the plotting techniques unless one takes it in steps.</w:t>
      </w:r>
    </w:p>
  </w:comment>
  <w:comment w:id="2" w:author="Darren Patel" w:date="2018-06-13T17:19:00Z" w:initials="DP">
    <w:p w14:paraId="6711F5C0" w14:textId="70DD5B60" w:rsidR="002A5521" w:rsidRDefault="002A5521">
      <w:pPr>
        <w:pStyle w:val="CommentText"/>
      </w:pPr>
      <w:r>
        <w:t xml:space="preserve">We need to avoid the use of numbered bullets </w:t>
      </w:r>
      <w:proofErr w:type="spellStart"/>
      <w:proofErr w:type="gramStart"/>
      <w:r>
        <w:t>here.The</w:t>
      </w:r>
      <w:proofErr w:type="spellEnd"/>
      <w:proofErr w:type="gramEnd"/>
      <w:r>
        <w:t xml:space="preserve"> learning objectives follow a small format.</w:t>
      </w:r>
      <w:r>
        <w:rPr>
          <w:rStyle w:val="CommentReference"/>
        </w:rPr>
        <w:annotationRef/>
      </w:r>
    </w:p>
    <w:p w14:paraId="3BF4A76E" w14:textId="76BD250F" w:rsidR="002A5521" w:rsidRDefault="002A5521">
      <w:pPr>
        <w:pStyle w:val="CommentText"/>
      </w:pPr>
    </w:p>
    <w:p w14:paraId="1B0185E1" w14:textId="4CE0D19A" w:rsidR="002A5521" w:rsidRDefault="002A5521">
      <w:pPr>
        <w:pStyle w:val="CommentText"/>
      </w:pPr>
      <w:r>
        <w:t>Start with a verb from the list of measurable verbs and then state the learning outcome of the topics in the lesson. Learning objectives should also be brief.</w:t>
      </w:r>
    </w:p>
    <w:p w14:paraId="186C5B60" w14:textId="0D2176D4" w:rsidR="002A5521" w:rsidRDefault="002A5521">
      <w:pPr>
        <w:pStyle w:val="CommentText"/>
      </w:pPr>
    </w:p>
    <w:p w14:paraId="481381A5" w14:textId="09384F6E" w:rsidR="002A5521" w:rsidRDefault="002A5521">
      <w:pPr>
        <w:pStyle w:val="CommentText"/>
      </w:pPr>
      <w:r>
        <w:t>Consider rephrasing as:</w:t>
      </w:r>
    </w:p>
    <w:p w14:paraId="4C8BE0C9" w14:textId="100E07B2" w:rsidR="002A5521" w:rsidRDefault="002A5521">
      <w:pPr>
        <w:pStyle w:val="CommentText"/>
      </w:pPr>
    </w:p>
    <w:p w14:paraId="54259C82" w14:textId="4C2B3172" w:rsidR="002A5521" w:rsidRDefault="002A5521">
      <w:pPr>
        <w:pStyle w:val="CommentText"/>
      </w:pPr>
      <w:proofErr w:type="spellStart"/>
      <w:r>
        <w:t>Analyse</w:t>
      </w:r>
      <w:proofErr w:type="spellEnd"/>
      <w:r>
        <w:t xml:space="preserve"> grammar of graphics for </w:t>
      </w:r>
      <w:proofErr w:type="spellStart"/>
      <w:proofErr w:type="gramStart"/>
      <w:r>
        <w:t>layers,scales</w:t>
      </w:r>
      <w:proofErr w:type="spellEnd"/>
      <w:proofErr w:type="gramEnd"/>
      <w:r>
        <w:t xml:space="preserve"> and coordinates</w:t>
      </w:r>
    </w:p>
    <w:p w14:paraId="74F24796" w14:textId="0A017879" w:rsidR="002A5521" w:rsidRDefault="002A5521">
      <w:pPr>
        <w:pStyle w:val="CommentText"/>
      </w:pPr>
    </w:p>
    <w:p w14:paraId="71A02D84" w14:textId="36FC9B0A" w:rsidR="002A5521" w:rsidRDefault="002A5521">
      <w:pPr>
        <w:pStyle w:val="CommentText"/>
      </w:pPr>
      <w:r>
        <w:t xml:space="preserve">Utilize faceting to create </w:t>
      </w:r>
      <w:proofErr w:type="spellStart"/>
      <w:r>
        <w:t>multiplots</w:t>
      </w:r>
      <w:proofErr w:type="spellEnd"/>
      <w:r>
        <w:t xml:space="preserve"> and divide data into subplots</w:t>
      </w:r>
    </w:p>
    <w:p w14:paraId="09A37B63" w14:textId="141ADDD4" w:rsidR="002A5521" w:rsidRDefault="002A5521">
      <w:pPr>
        <w:pStyle w:val="CommentText"/>
      </w:pPr>
    </w:p>
    <w:p w14:paraId="5FE84372" w14:textId="7CC02AB9" w:rsidR="002A5521" w:rsidRDefault="002A5521">
      <w:pPr>
        <w:pStyle w:val="CommentText"/>
      </w:pPr>
      <w:r>
        <w:t xml:space="preserve">Utilize </w:t>
      </w:r>
      <w:proofErr w:type="spellStart"/>
      <w:r>
        <w:t>colours</w:t>
      </w:r>
      <w:proofErr w:type="spellEnd"/>
      <w:r>
        <w:t xml:space="preserve"> in plots to enhance data visualization</w:t>
      </w:r>
    </w:p>
    <w:p w14:paraId="6A914026" w14:textId="776280D9" w:rsidR="002A5521" w:rsidRDefault="002A5521">
      <w:pPr>
        <w:pStyle w:val="CommentText"/>
      </w:pPr>
    </w:p>
    <w:p w14:paraId="65E3B465" w14:textId="6681B425" w:rsidR="002A5521" w:rsidRDefault="002A5521">
      <w:pPr>
        <w:pStyle w:val="CommentText"/>
      </w:pPr>
      <w:r>
        <w:t xml:space="preserve">Organize data </w:t>
      </w:r>
      <w:proofErr w:type="gramStart"/>
      <w:r>
        <w:t>to  create</w:t>
      </w:r>
      <w:proofErr w:type="gramEnd"/>
      <w:r>
        <w:t xml:space="preserve"> statistical summaries like means, medians, </w:t>
      </w:r>
      <w:proofErr w:type="spellStart"/>
      <w:r>
        <w:t>etc</w:t>
      </w:r>
      <w:proofErr w:type="spellEnd"/>
    </w:p>
    <w:p w14:paraId="3C881B40" w14:textId="09C30545" w:rsidR="002A5521" w:rsidRDefault="002A5521">
      <w:pPr>
        <w:pStyle w:val="CommentText"/>
      </w:pPr>
    </w:p>
    <w:p w14:paraId="71A0162B" w14:textId="2F437332" w:rsidR="002A5521" w:rsidRDefault="002A5521">
      <w:pPr>
        <w:pStyle w:val="CommentText"/>
      </w:pPr>
    </w:p>
    <w:p w14:paraId="11F22F90" w14:textId="4D39BD71" w:rsidR="002A5521" w:rsidRDefault="002A5521">
      <w:pPr>
        <w:pStyle w:val="CommentText"/>
      </w:pPr>
    </w:p>
  </w:comment>
  <w:comment w:id="3" w:author="Guest User" w:date="2018-06-13T11:38:00Z" w:initials="GU">
    <w:p w14:paraId="146CF21D" w14:textId="199ADDB1" w:rsidR="002A5521" w:rsidRDefault="002A5521">
      <w:pPr>
        <w:pStyle w:val="CommentText"/>
      </w:pPr>
      <w:r>
        <w:t xml:space="preserve">Sometimes we need to use technical terms. The word "group" is used intentionally because "grouping" the data is a technical word which is common among data </w:t>
      </w:r>
      <w:proofErr w:type="spellStart"/>
      <w:r>
        <w:t>anlaysts</w:t>
      </w:r>
      <w:proofErr w:type="spellEnd"/>
      <w:r>
        <w:t xml:space="preserve">. </w:t>
      </w:r>
      <w:proofErr w:type="spellStart"/>
      <w:r>
        <w:t>Its</w:t>
      </w:r>
      <w:proofErr w:type="spellEnd"/>
      <w:r>
        <w:t xml:space="preserve"> not just organizing. it becomes clear when we actually use grouping. </w:t>
      </w:r>
      <w:r>
        <w:rPr>
          <w:rStyle w:val="CommentReference"/>
        </w:rPr>
        <w:annotationRef/>
      </w:r>
    </w:p>
  </w:comment>
  <w:comment w:id="4" w:author="Guest User" w:date="2018-06-13T11:41:00Z" w:initials="GU">
    <w:p w14:paraId="536EDBA8" w14:textId="408BB62E" w:rsidR="002A5521" w:rsidRDefault="002A5521">
      <w:pPr>
        <w:pStyle w:val="CommentText"/>
      </w:pPr>
      <w:r>
        <w:t xml:space="preserve">We are not </w:t>
      </w:r>
      <w:proofErr w:type="spellStart"/>
      <w:r>
        <w:t>analysing</w:t>
      </w:r>
      <w:proofErr w:type="spellEnd"/>
      <w:r>
        <w:t xml:space="preserve"> grammar of graphics. We are just understanding terms which </w:t>
      </w:r>
      <w:proofErr w:type="gramStart"/>
      <w:r>
        <w:t>are part of the grammar and examples of such terms</w:t>
      </w:r>
      <w:proofErr w:type="gramEnd"/>
      <w:r>
        <w:t xml:space="preserve"> are layers, scales, coordinates.</w:t>
      </w:r>
      <w:r>
        <w:rPr>
          <w:rStyle w:val="CommentReference"/>
        </w:rPr>
        <w:annotationRef/>
      </w:r>
    </w:p>
  </w:comment>
  <w:comment w:id="5" w:author="Guest User" w:date="2018-06-13T11:42:00Z" w:initials="GU">
    <w:p w14:paraId="5CBEE782" w14:textId="4666FA7B" w:rsidR="002A5521" w:rsidRDefault="002A5521">
      <w:pPr>
        <w:pStyle w:val="CommentText"/>
      </w:pPr>
      <w:r>
        <w:t>I would rather leave it at "use" and not "utilize". this word is typically used for non-software utilization.</w:t>
      </w:r>
      <w:r>
        <w:rPr>
          <w:rStyle w:val="CommentReference"/>
        </w:rPr>
        <w:annotationRef/>
      </w:r>
    </w:p>
  </w:comment>
  <w:comment w:id="6" w:author="Darren Patel" w:date="2018-06-14T11:12:00Z" w:initials="DP">
    <w:p w14:paraId="2C4BCB8D" w14:textId="07E6760A" w:rsidR="002A5521" w:rsidRDefault="002A5521">
      <w:pPr>
        <w:pStyle w:val="CommentText"/>
      </w:pPr>
      <w:r>
        <w:t>I have shared a list of verbs that can be used for the learning objectives. Please go through them.</w:t>
      </w:r>
      <w:r>
        <w:rPr>
          <w:rStyle w:val="CommentReference"/>
        </w:rPr>
        <w:annotationRef/>
      </w:r>
    </w:p>
  </w:comment>
  <w:comment w:id="7" w:author="tmoulik" w:date="2018-05-29T17:23:00Z" w:initials="t">
    <w:p w14:paraId="6386AF0E" w14:textId="5898BD94" w:rsidR="002A5521" w:rsidRDefault="002A5521">
      <w:pPr>
        <w:pStyle w:val="CommentText"/>
      </w:pPr>
      <w:r>
        <w:rPr>
          <w:rStyle w:val="CommentReference"/>
        </w:rPr>
        <w:annotationRef/>
      </w:r>
      <w:r>
        <w:t xml:space="preserve">Is the Lesson time Correct? </w:t>
      </w:r>
    </w:p>
  </w:comment>
  <w:comment w:id="8" w:author="Darren Patel" w:date="2018-06-13T15:50:00Z" w:initials="DP">
    <w:p w14:paraId="4145BC0D" w14:textId="36C0348A" w:rsidR="002A5521" w:rsidRDefault="002A5521">
      <w:pPr>
        <w:pStyle w:val="CommentText"/>
      </w:pPr>
      <w:r>
        <w:t xml:space="preserve">In a training day, we have 6.5 </w:t>
      </w:r>
      <w:proofErr w:type="spellStart"/>
      <w:r>
        <w:t>hrs</w:t>
      </w:r>
      <w:proofErr w:type="spellEnd"/>
      <w:r>
        <w:t xml:space="preserve"> of pure training time. </w:t>
      </w:r>
      <w:proofErr w:type="gramStart"/>
      <w:r>
        <w:t>So</w:t>
      </w:r>
      <w:proofErr w:type="gramEnd"/>
      <w:r>
        <w:t xml:space="preserve"> if we have 3 lessons, we normally divide that into 2.5 </w:t>
      </w:r>
      <w:proofErr w:type="spellStart"/>
      <w:r>
        <w:t>hrs</w:t>
      </w:r>
      <w:proofErr w:type="spellEnd"/>
      <w:r>
        <w:t xml:space="preserve"> for the first lesson and 2 </w:t>
      </w:r>
      <w:proofErr w:type="spellStart"/>
      <w:r>
        <w:t>hrs</w:t>
      </w:r>
      <w:proofErr w:type="spellEnd"/>
      <w:r>
        <w:t xml:space="preserve"> each for the second and third respectively. You are actually the best judge for the time taken to complete the whole lesson. Feel free to adjust the time as you see fit, but keep in mind that the total time should be 6.5hrs.</w:t>
      </w:r>
      <w:r>
        <w:rPr>
          <w:rStyle w:val="CommentReference"/>
        </w:rPr>
        <w:annotationRef/>
      </w:r>
    </w:p>
  </w:comment>
  <w:comment w:id="9" w:author="Tania.Moulik@gmail.com" w:date="2018-06-13T11:48:00Z" w:initials="t">
    <w:p w14:paraId="3C65B114" w14:textId="77777777" w:rsidR="002A5521" w:rsidRDefault="002A5521">
      <w:pPr>
        <w:pStyle w:val="CommentText"/>
      </w:pPr>
      <w:r>
        <w:rPr>
          <w:rStyle w:val="CommentReference"/>
        </w:rPr>
        <w:annotationRef/>
      </w:r>
      <w:r>
        <w:t>Changed it to 2 hrs.</w:t>
      </w:r>
    </w:p>
    <w:p w14:paraId="1B0F150D" w14:textId="1935B4CC" w:rsidR="002A5521" w:rsidRDefault="002A5521">
      <w:pPr>
        <w:pStyle w:val="CommentText"/>
      </w:pPr>
    </w:p>
  </w:comment>
  <w:comment w:id="10" w:author="Tania.Moulik@gmail.com" w:date="2018-06-13T11:48:00Z" w:initials="t">
    <w:p w14:paraId="3884D580" w14:textId="5AFF7254" w:rsidR="002A5521" w:rsidRDefault="002A5521">
      <w:pPr>
        <w:pStyle w:val="CommentText"/>
      </w:pPr>
      <w:r>
        <w:rPr>
          <w:rStyle w:val="CommentReference"/>
        </w:rPr>
        <w:annotationRef/>
      </w:r>
    </w:p>
  </w:comment>
  <w:comment w:id="11" w:author="Darren Patel" w:date="2018-06-14T16:16:00Z" w:initials="DP">
    <w:p w14:paraId="0FC39AC8" w14:textId="6FCA1C5D" w:rsidR="002A5521" w:rsidRDefault="002A5521">
      <w:pPr>
        <w:pStyle w:val="CommentText"/>
      </w:pPr>
      <w:r>
        <w:t>Great. Thanks.</w:t>
      </w:r>
      <w:r>
        <w:rPr>
          <w:rStyle w:val="CommentReference"/>
        </w:rPr>
        <w:annotationRef/>
      </w:r>
    </w:p>
  </w:comment>
  <w:comment w:id="12" w:author="Darren Patel" w:date="2018-06-13T19:03:00Z" w:initials="DP">
    <w:p w14:paraId="427CE2BD" w14:textId="2177E358" w:rsidR="002A5521" w:rsidRDefault="002A5521">
      <w:pPr>
        <w:pStyle w:val="CommentText"/>
      </w:pPr>
      <w:r>
        <w:t>Spacing is unusual, but we will take care of that.</w:t>
      </w:r>
      <w:r>
        <w:rPr>
          <w:rStyle w:val="CommentReference"/>
        </w:rPr>
        <w:annotationRef/>
      </w:r>
    </w:p>
  </w:comment>
  <w:comment w:id="13" w:author="Tania.Moulik@gmail.com" w:date="2018-06-13T11:47:00Z" w:initials="t">
    <w:p w14:paraId="20EA78AD" w14:textId="6F1501B7" w:rsidR="002A5521" w:rsidRDefault="002A5521">
      <w:pPr>
        <w:pStyle w:val="CommentText"/>
      </w:pPr>
      <w:r>
        <w:rPr>
          <w:rStyle w:val="CommentReference"/>
        </w:rPr>
        <w:annotationRef/>
      </w:r>
      <w:r>
        <w:t>Spacing corrected</w:t>
      </w:r>
    </w:p>
  </w:comment>
  <w:comment w:id="14" w:author="Tania.Moulik@gmail.com" w:date="2018-06-13T11:48:00Z" w:initials="t">
    <w:p w14:paraId="493C9A13" w14:textId="34EFB2D4" w:rsidR="002A5521" w:rsidRDefault="002A5521">
      <w:pPr>
        <w:pStyle w:val="CommentText"/>
      </w:pPr>
      <w:r>
        <w:rPr>
          <w:rStyle w:val="CommentReference"/>
        </w:rPr>
        <w:annotationRef/>
      </w:r>
    </w:p>
  </w:comment>
  <w:comment w:id="16" w:author="tmoulik" w:date="2018-05-29T17:24:00Z" w:initials="t">
    <w:p w14:paraId="45E3E4CA" w14:textId="509B8233" w:rsidR="002A5521" w:rsidRDefault="002A5521">
      <w:pPr>
        <w:pStyle w:val="CommentText"/>
      </w:pPr>
      <w:r>
        <w:rPr>
          <w:rStyle w:val="CommentReference"/>
        </w:rPr>
        <w:annotationRef/>
      </w:r>
      <w:r>
        <w:t>Please note small Changes in the topic and arrangement of subtopics</w:t>
      </w:r>
    </w:p>
  </w:comment>
  <w:comment w:id="17" w:author="Darren Patel" w:date="2018-06-13T16:01:00Z" w:initials="DP">
    <w:p w14:paraId="2F7D6345" w14:textId="19721B1B" w:rsidR="002A5521" w:rsidRDefault="002A5521">
      <w:pPr>
        <w:pStyle w:val="CommentText"/>
      </w:pPr>
      <w:r>
        <w:t>It's fine if you change the arrangement, however we should follow the outline shared originally.</w:t>
      </w:r>
      <w:r>
        <w:rPr>
          <w:rStyle w:val="CommentReference"/>
        </w:rPr>
        <w:annotationRef/>
      </w:r>
    </w:p>
  </w:comment>
  <w:comment w:id="18" w:author="Tania.Moulik@gmail.com" w:date="2018-06-13T11:53:00Z" w:initials="t">
    <w:p w14:paraId="5034377A" w14:textId="0B2D1060" w:rsidR="002A5521" w:rsidRDefault="002A5521">
      <w:pPr>
        <w:pStyle w:val="CommentText"/>
      </w:pPr>
      <w:r>
        <w:rPr>
          <w:rStyle w:val="CommentReference"/>
        </w:rPr>
        <w:annotationRef/>
      </w:r>
      <w:r>
        <w:t xml:space="preserve">We had talked about this in the past and you had said there is some flexibility in changing the outline.  I am not changing the contents. Just the names and arrangements. The outline does not make a lot of sense as it stands so I had to rearrange it. My original outline was edited considerably and at that time, its difficult to explain why I wanted it the way. So, now hopefully the document makes it clearer, so small changes will be needed. “More on grammar of graphics” makes more sense than “Detailed breakdown of grammar of graphics”. I find it too long a topic name. And some part of “Grammar of graphics” was also introduced in Lesson 1 so this topic makes more sense to me. Note that I am just changing the name of the topic but not the contents. Also “Layers </w:t>
      </w:r>
      <w:proofErr w:type="gramStart"/>
      <w:r>
        <w:t>coordinates..</w:t>
      </w:r>
      <w:proofErr w:type="gramEnd"/>
      <w:r>
        <w:t>” etc. are part of Grammar of graphics, while other things like themes etc. are not. So that’s why I have separated them.</w:t>
      </w:r>
    </w:p>
  </w:comment>
  <w:comment w:id="19" w:author="Tania.Moulik@gmail.com" w:date="2018-06-13T12:18:00Z" w:initials="t">
    <w:p w14:paraId="5AD9F2DD" w14:textId="7646E6C4" w:rsidR="002A5521" w:rsidRDefault="002A5521">
      <w:pPr>
        <w:pStyle w:val="CommentText"/>
      </w:pPr>
      <w:r>
        <w:rPr>
          <w:rStyle w:val="CommentReference"/>
        </w:rPr>
        <w:annotationRef/>
      </w:r>
    </w:p>
  </w:comment>
  <w:comment w:id="21" w:author="Darren Patel" w:date="2018-06-14T16:17:00Z" w:initials="DP">
    <w:p w14:paraId="5E70DB6A" w14:textId="09F1917A" w:rsidR="002A5521" w:rsidRDefault="002A5521">
      <w:pPr>
        <w:pStyle w:val="CommentText"/>
      </w:pPr>
      <w:r>
        <w:t>We need to adjust the topic times to 30 mins for each topic.</w:t>
      </w:r>
      <w:r>
        <w:rPr>
          <w:rStyle w:val="CommentReference"/>
        </w:rPr>
        <w:annotationRef/>
      </w:r>
    </w:p>
  </w:comment>
  <w:comment w:id="22" w:author="Tania.Moulik@gmail.com" w:date="2018-06-19T22:06:00Z" w:initials="T">
    <w:p w14:paraId="3E7669C0" w14:textId="4F994465" w:rsidR="002A5521" w:rsidRDefault="002A5521">
      <w:pPr>
        <w:pStyle w:val="CommentText"/>
      </w:pPr>
      <w:r>
        <w:rPr>
          <w:rStyle w:val="CommentReference"/>
        </w:rPr>
        <w:annotationRef/>
      </w:r>
      <w:r>
        <w:t>Topic C may require longer time. That’s why I kept different times for each topic. Perhaps the after the actual instructor led run we can adjust the timings</w:t>
      </w:r>
    </w:p>
  </w:comment>
  <w:comment w:id="23" w:author="Darren Patel" w:date="2018-06-13T19:08:00Z" w:initials="DP">
    <w:p w14:paraId="4DB6B337" w14:textId="44BC9DAB" w:rsidR="002A5521" w:rsidRDefault="002A5521">
      <w:pPr>
        <w:pStyle w:val="CommentText"/>
      </w:pPr>
      <w:r>
        <w:t xml:space="preserve">Mention why we are doing this. What are the </w:t>
      </w:r>
      <w:proofErr w:type="gramStart"/>
      <w:r>
        <w:t>real world</w:t>
      </w:r>
      <w:proofErr w:type="gramEnd"/>
      <w:r>
        <w:t xml:space="preserve"> examples?</w:t>
      </w:r>
      <w:r>
        <w:rPr>
          <w:rStyle w:val="CommentReference"/>
        </w:rPr>
        <w:annotationRef/>
      </w:r>
    </w:p>
  </w:comment>
  <w:comment w:id="24" w:author="Tania.Moulik@gmail.com" w:date="2018-06-13T12:18:00Z" w:initials="t">
    <w:p w14:paraId="190FEF48" w14:textId="2BA59D63" w:rsidR="002A5521" w:rsidRDefault="002A5521">
      <w:pPr>
        <w:pStyle w:val="CommentText"/>
      </w:pPr>
      <w:r>
        <w:rPr>
          <w:rStyle w:val="CommentReference"/>
        </w:rPr>
        <w:annotationRef/>
      </w:r>
      <w:r>
        <w:t xml:space="preserve">I am just saying that we are using it to make plots.  Why do I have to give real world examples here? I am giving them later. This is a course on visualization, so all I said was that we need to learn the grammar to make plots. </w:t>
      </w:r>
    </w:p>
  </w:comment>
  <w:comment w:id="25" w:author="Tania.Moulik@gmail.com" w:date="2018-06-13T12:19:00Z" w:initials="t">
    <w:p w14:paraId="0B93B151" w14:textId="3C061571" w:rsidR="002A5521" w:rsidRDefault="002A5521">
      <w:pPr>
        <w:pStyle w:val="CommentText"/>
      </w:pPr>
      <w:r>
        <w:rPr>
          <w:rStyle w:val="CommentReference"/>
        </w:rPr>
        <w:annotationRef/>
      </w:r>
    </w:p>
  </w:comment>
  <w:comment w:id="26" w:author="Darren Patel" w:date="2018-06-14T16:19:00Z" w:initials="DP">
    <w:p w14:paraId="164F9A90" w14:textId="245A9F71" w:rsidR="002A5521" w:rsidRDefault="002A5521">
      <w:pPr>
        <w:pStyle w:val="CommentText"/>
      </w:pPr>
      <w:r>
        <w:t xml:space="preserve">That's fine if you are providing them later, however it is just a brief mention of the </w:t>
      </w:r>
      <w:proofErr w:type="gramStart"/>
      <w:r>
        <w:t>real world</w:t>
      </w:r>
      <w:proofErr w:type="gramEnd"/>
      <w:r>
        <w:t xml:space="preserve"> example that is required, so that the students are aware of why they are doing a particular topic.</w:t>
      </w:r>
      <w:r>
        <w:rPr>
          <w:rStyle w:val="CommentReference"/>
        </w:rPr>
        <w:annotationRef/>
      </w:r>
    </w:p>
  </w:comment>
  <w:comment w:id="27" w:author="Darren Patel" w:date="2018-06-13T19:07:00Z" w:initials="DP">
    <w:p w14:paraId="69FDD781" w14:textId="711DF4F5" w:rsidR="002A5521" w:rsidRDefault="002A5521">
      <w:pPr>
        <w:pStyle w:val="CommentText"/>
      </w:pPr>
      <w:r>
        <w:t>Mention what they are used for.</w:t>
      </w:r>
      <w:r>
        <w:rPr>
          <w:rStyle w:val="CommentReference"/>
        </w:rPr>
        <w:annotationRef/>
      </w:r>
    </w:p>
  </w:comment>
  <w:comment w:id="28" w:author="Tania.Moulik@gmail.com" w:date="2018-06-13T12:19:00Z" w:initials="t">
    <w:p w14:paraId="50715F8D" w14:textId="7DA46B4E" w:rsidR="002A5521" w:rsidRDefault="002A5521">
      <w:pPr>
        <w:pStyle w:val="CommentText"/>
      </w:pPr>
      <w:r>
        <w:rPr>
          <w:rStyle w:val="CommentReference"/>
        </w:rPr>
        <w:annotationRef/>
      </w:r>
      <w:r>
        <w:t xml:space="preserve">This was mentioned in the previous lessons. I am just reminding them about it. Why should we mention it here </w:t>
      </w:r>
      <w:proofErr w:type="gramStart"/>
      <w:r>
        <w:t>again.</w:t>
      </w:r>
      <w:proofErr w:type="gramEnd"/>
      <w:r>
        <w:t xml:space="preserve"> </w:t>
      </w:r>
      <w:proofErr w:type="gramStart"/>
      <w:r>
        <w:t>Typically</w:t>
      </w:r>
      <w:proofErr w:type="gramEnd"/>
      <w:r>
        <w:t xml:space="preserve"> in a lecture, we just briefly go over what we already covered, so that was the purport here.</w:t>
      </w:r>
    </w:p>
  </w:comment>
  <w:comment w:id="29" w:author="Tania.Moulik@gmail.com" w:date="2018-06-13T12:20:00Z" w:initials="t">
    <w:p w14:paraId="68A60870" w14:textId="320F5222" w:rsidR="002A5521" w:rsidRDefault="002A5521">
      <w:pPr>
        <w:pStyle w:val="CommentText"/>
      </w:pPr>
      <w:r>
        <w:rPr>
          <w:rStyle w:val="CommentReference"/>
        </w:rPr>
        <w:annotationRef/>
      </w:r>
      <w:r>
        <w:t>I explained it some more again, in any case, though this was done previously as well.</w:t>
      </w:r>
    </w:p>
  </w:comment>
  <w:comment w:id="30" w:author="Darren Patel" w:date="2018-06-14T11:14:00Z" w:initials="DP">
    <w:p w14:paraId="52EFFEEB" w14:textId="31156003" w:rsidR="002A5521" w:rsidRDefault="002A5521">
      <w:pPr>
        <w:pStyle w:val="CommentText"/>
      </w:pPr>
      <w:r>
        <w:t>Perfect.</w:t>
      </w:r>
      <w:r>
        <w:rPr>
          <w:rStyle w:val="CommentReference"/>
        </w:rPr>
        <w:annotationRef/>
      </w:r>
    </w:p>
  </w:comment>
  <w:comment w:id="32" w:author="Darren Patel" w:date="2018-06-14T11:30:00Z" w:initials="DP">
    <w:p w14:paraId="2880C3F9" w14:textId="1201D0C8" w:rsidR="002A5521" w:rsidRDefault="002A5521">
      <w:pPr>
        <w:pStyle w:val="CommentText"/>
      </w:pPr>
      <w:r>
        <w:t xml:space="preserve">This title could be a bit more explicit. Consider rephrasing as " Using More Layers to </w:t>
      </w:r>
      <w:proofErr w:type="gramStart"/>
      <w:r>
        <w:t>Customize  Histograms</w:t>
      </w:r>
      <w:proofErr w:type="gramEnd"/>
      <w:r>
        <w:t>"</w:t>
      </w:r>
      <w:r>
        <w:rPr>
          <w:rStyle w:val="CommentReference"/>
        </w:rPr>
        <w:annotationRef/>
      </w:r>
    </w:p>
  </w:comment>
  <w:comment w:id="31" w:author="Darren Patel" w:date="2018-06-14T11:17:00Z" w:initials="DP">
    <w:p w14:paraId="010469B1" w14:textId="4B68E408" w:rsidR="002A5521" w:rsidRDefault="002A5521">
      <w:pPr>
        <w:pStyle w:val="CommentText"/>
      </w:pPr>
      <w:r>
        <w:t>Structure has been maintained well.</w:t>
      </w:r>
      <w:r>
        <w:rPr>
          <w:rStyle w:val="CommentReference"/>
        </w:rPr>
        <w:annotationRef/>
      </w:r>
    </w:p>
  </w:comment>
  <w:comment w:id="33" w:author="Darren Patel" w:date="2018-06-14T14:12:00Z" w:initials="DP">
    <w:p w14:paraId="04F0D43E" w14:textId="4DCE5BC3" w:rsidR="002A5521" w:rsidRDefault="002A5521">
      <w:pPr>
        <w:pStyle w:val="CommentText"/>
      </w:pPr>
      <w:r>
        <w:t>Good job on defining new terms.</w:t>
      </w:r>
      <w:r>
        <w:rPr>
          <w:rStyle w:val="CommentReference"/>
        </w:rPr>
        <w:annotationRef/>
      </w:r>
    </w:p>
  </w:comment>
  <w:comment w:id="34" w:author="Darren Patel" w:date="2018-06-14T11:42:00Z" w:initials="DP">
    <w:p w14:paraId="1862FF30" w14:textId="0D6D2E60" w:rsidR="002A5521" w:rsidRDefault="002A5521">
      <w:pPr>
        <w:pStyle w:val="CommentText"/>
      </w:pPr>
      <w:r>
        <w:t>Consider rephrasing as Using Scales for Analyzing a Dataset</w:t>
      </w:r>
      <w:r>
        <w:rPr>
          <w:rStyle w:val="CommentReference"/>
        </w:rPr>
        <w:annotationRef/>
      </w:r>
    </w:p>
  </w:comment>
  <w:comment w:id="35" w:author="Darren Patel" w:date="2018-06-14T14:09:00Z" w:initials="DP">
    <w:p w14:paraId="13ABEFF8" w14:textId="60EAADE9" w:rsidR="002A5521" w:rsidRDefault="002A5521">
      <w:pPr>
        <w:pStyle w:val="CommentText"/>
      </w:pPr>
      <w:r>
        <w:t>Consider making the Exercise title more explicit by adding something more on what is the outcome. This is a global feedback.</w:t>
      </w:r>
      <w:r>
        <w:rPr>
          <w:rStyle w:val="CommentReference"/>
        </w:rPr>
        <w:annotationRef/>
      </w:r>
    </w:p>
  </w:comment>
  <w:comment w:id="43" w:author="Darren Patel" w:date="2018-06-14T11:28:00Z" w:initials="DP">
    <w:p w14:paraId="788BE2BB" w14:textId="3FA2714E" w:rsidR="002A5521" w:rsidRDefault="002A5521">
      <w:pPr>
        <w:pStyle w:val="CommentText"/>
      </w:pPr>
      <w:r>
        <w:t>URL tested and working.</w:t>
      </w:r>
      <w:r>
        <w:rPr>
          <w:rStyle w:val="CommentReference"/>
        </w:rPr>
        <w:annotationRef/>
      </w:r>
    </w:p>
  </w:comment>
  <w:comment w:id="48" w:author="Darren Patel" w:date="2018-06-14T17:31:00Z" w:initials="DP">
    <w:p w14:paraId="41CF2BC7" w14:textId="4CB9EAB2" w:rsidR="002A5521" w:rsidRDefault="002A5521">
      <w:pPr>
        <w:pStyle w:val="CommentText"/>
      </w:pPr>
      <w:r>
        <w:t>Consider rephrasing into question and answer format.</w:t>
      </w:r>
      <w:r>
        <w:rPr>
          <w:rStyle w:val="CommentReference"/>
        </w:rPr>
        <w:annotationRef/>
      </w:r>
    </w:p>
  </w:comment>
  <w:comment w:id="49" w:author="Darren Patel" w:date="2018-06-14T14:13:00Z" w:initials="DP">
    <w:p w14:paraId="15D4DF94" w14:textId="7DF39220" w:rsidR="002A5521" w:rsidRDefault="002A5521">
      <w:pPr>
        <w:pStyle w:val="CommentText"/>
      </w:pPr>
      <w:r>
        <w:t xml:space="preserve">After this visualization, could we include a table to compare and contrast the different types of visualizations and include their uses and </w:t>
      </w:r>
      <w:proofErr w:type="gramStart"/>
      <w:r>
        <w:t>real world</w:t>
      </w:r>
      <w:proofErr w:type="gramEnd"/>
      <w:r>
        <w:t xml:space="preserve"> examples for each.</w:t>
      </w:r>
      <w:r>
        <w:rPr>
          <w:rStyle w:val="CommentReference"/>
        </w:rPr>
        <w:annotationRef/>
      </w:r>
    </w:p>
  </w:comment>
  <w:comment w:id="50" w:author="Darren Patel" w:date="2018-06-14T14:17:00Z" w:initials="DP">
    <w:p w14:paraId="7223D05B" w14:textId="6F571AA0" w:rsidR="002A5521" w:rsidRDefault="002A5521">
      <w:pPr>
        <w:pStyle w:val="CommentText"/>
      </w:pPr>
      <w:r>
        <w:t>Good discussion point.</w:t>
      </w:r>
      <w:r>
        <w:rPr>
          <w:rStyle w:val="CommentReference"/>
        </w:rPr>
        <w:annotationRef/>
      </w:r>
    </w:p>
  </w:comment>
  <w:comment w:id="51" w:author="Darren Patel" w:date="2018-06-14T14:24:00Z" w:initials="DP">
    <w:p w14:paraId="38E420C8" w14:textId="42623D0D" w:rsidR="002A5521" w:rsidRDefault="002A5521">
      <w:pPr>
        <w:pStyle w:val="CommentText"/>
      </w:pPr>
      <w:r>
        <w:t xml:space="preserve">We need to show a benefit of doing this. Why the need for colour and when is it </w:t>
      </w:r>
      <w:proofErr w:type="gramStart"/>
      <w:r>
        <w:t>used.</w:t>
      </w:r>
      <w:proofErr w:type="gramEnd"/>
      <w:r>
        <w:t xml:space="preserve"> </w:t>
      </w:r>
      <w:r>
        <w:rPr>
          <w:rStyle w:val="CommentReference"/>
        </w:rPr>
        <w:annotationRef/>
      </w:r>
    </w:p>
  </w:comment>
  <w:comment w:id="52" w:author="Tania.Moulik@gmail.com" w:date="2018-06-27T15:49:00Z" w:initials="T">
    <w:p w14:paraId="6B8E2DE5" w14:textId="1372FC89" w:rsidR="002A5521" w:rsidRDefault="002A5521">
      <w:pPr>
        <w:pStyle w:val="CommentText"/>
      </w:pPr>
      <w:r>
        <w:rPr>
          <w:rStyle w:val="CommentReference"/>
        </w:rPr>
        <w:annotationRef/>
      </w:r>
      <w:r>
        <w:t>This is just a different way of doing things. But one could add a very small point. Done.</w:t>
      </w:r>
    </w:p>
  </w:comment>
  <w:comment w:id="53" w:author="Darren Patel" w:date="2018-06-14T14:26:00Z" w:initials="DP">
    <w:p w14:paraId="4624CCAE" w14:textId="3D3744C9" w:rsidR="002A5521" w:rsidRDefault="002A5521">
      <w:pPr>
        <w:pStyle w:val="CommentText"/>
      </w:pPr>
      <w:r>
        <w:t>We need to frame this as a question and a sample answer.</w:t>
      </w:r>
      <w:r>
        <w:rPr>
          <w:rStyle w:val="CommentReference"/>
        </w:rPr>
        <w:annotationRef/>
      </w:r>
    </w:p>
  </w:comment>
  <w:comment w:id="54" w:author="Tania.Moulik@gmail.com" w:date="2018-06-27T15:42:00Z" w:initials="T">
    <w:p w14:paraId="06F3AA39" w14:textId="77777777" w:rsidR="002A5521" w:rsidRDefault="002A5521">
      <w:pPr>
        <w:pStyle w:val="CommentText"/>
      </w:pPr>
      <w:r>
        <w:rPr>
          <w:rStyle w:val="CommentReference"/>
        </w:rPr>
        <w:annotationRef/>
      </w:r>
      <w:r>
        <w:t>Darren, there is a question at the end of the sentence. Remember, this is a discussion. The instructor can first make a remark and then ask a question about it. Let’s not make it such a hard rule. Thanks.</w:t>
      </w:r>
    </w:p>
    <w:p w14:paraId="0AEA0C3A" w14:textId="300690F4" w:rsidR="002A5521" w:rsidRDefault="002A5521">
      <w:pPr>
        <w:pStyle w:val="CommentText"/>
      </w:pPr>
    </w:p>
  </w:comment>
  <w:comment w:id="55" w:author="Tania.Moulik@gmail.com" w:date="2018-06-27T15:43:00Z" w:initials="T">
    <w:p w14:paraId="4CD60E6B" w14:textId="4AF4042C" w:rsidR="002A5521" w:rsidRDefault="002A5521">
      <w:pPr>
        <w:pStyle w:val="CommentText"/>
      </w:pPr>
      <w:r>
        <w:rPr>
          <w:rStyle w:val="CommentReference"/>
        </w:rPr>
        <w:annotationRef/>
      </w:r>
    </w:p>
  </w:comment>
  <w:comment w:id="56" w:author="Darren Patel" w:date="2018-06-14T14:28:00Z" w:initials="DP">
    <w:p w14:paraId="363CA29A" w14:textId="28180F52" w:rsidR="002A5521" w:rsidRDefault="002A5521">
      <w:pPr>
        <w:pStyle w:val="CommentText"/>
      </w:pPr>
      <w:r>
        <w:t>Please provide the answers as well.</w:t>
      </w:r>
      <w:r>
        <w:rPr>
          <w:rStyle w:val="CommentReference"/>
        </w:rPr>
        <w:annotationRef/>
      </w:r>
    </w:p>
  </w:comment>
  <w:comment w:id="57" w:author="Tania.Moulik@gmail.com" w:date="2018-06-27T15:44:00Z" w:initials="T">
    <w:p w14:paraId="0E50FC01" w14:textId="27A8839E" w:rsidR="002A5521" w:rsidRDefault="002A5521">
      <w:pPr>
        <w:pStyle w:val="CommentText"/>
      </w:pPr>
      <w:r>
        <w:rPr>
          <w:rStyle w:val="CommentReference"/>
        </w:rPr>
        <w:annotationRef/>
      </w:r>
      <w:r>
        <w:t>It’s done</w:t>
      </w:r>
    </w:p>
  </w:comment>
  <w:comment w:id="60" w:author="Darren Patel" w:date="2018-06-14T14:52:00Z" w:initials="DP">
    <w:p w14:paraId="4B7E5FE8" w14:textId="6C9A1541" w:rsidR="002A5521" w:rsidRDefault="002A5521">
      <w:pPr>
        <w:pStyle w:val="CommentText"/>
      </w:pPr>
      <w:r>
        <w:t>I very much liked this example! We could frame a few brief discussion points around the outcome if you think that's relevant.</w:t>
      </w:r>
      <w:r>
        <w:rPr>
          <w:rStyle w:val="CommentReference"/>
        </w:rPr>
        <w:annotationRef/>
      </w:r>
    </w:p>
  </w:comment>
  <w:comment w:id="61" w:author="Darren Patel" w:date="2018-06-14T14:37:00Z" w:initials="DP">
    <w:p w14:paraId="31066707" w14:textId="4CA619DC" w:rsidR="002A5521" w:rsidRDefault="002A5521">
      <w:pPr>
        <w:pStyle w:val="CommentText"/>
      </w:pPr>
      <w:r>
        <w:t>This could be labelled as Analysis.</w:t>
      </w:r>
      <w:r>
        <w:rPr>
          <w:rStyle w:val="CommentReference"/>
        </w:rPr>
        <w:annotationRef/>
      </w:r>
    </w:p>
    <w:p w14:paraId="5522894D" w14:textId="09702884" w:rsidR="002A5521" w:rsidRDefault="002A5521">
      <w:pPr>
        <w:pStyle w:val="CommentText"/>
      </w:pPr>
      <w:r>
        <w:t xml:space="preserve">Else convert to </w:t>
      </w:r>
      <w:proofErr w:type="gramStart"/>
      <w:r>
        <w:t>Discussion  question</w:t>
      </w:r>
      <w:proofErr w:type="gramEnd"/>
      <w:r>
        <w:t xml:space="preserve"> and sample answer format.</w:t>
      </w:r>
    </w:p>
    <w:p w14:paraId="3CC5D10D" w14:textId="5824F855" w:rsidR="002A5521" w:rsidRDefault="002A5521">
      <w:pPr>
        <w:pStyle w:val="CommentText"/>
      </w:pPr>
    </w:p>
  </w:comment>
  <w:comment w:id="62" w:author="Tania.Moulik@gmail.com" w:date="2018-06-19T21:28:00Z" w:initials="T">
    <w:p w14:paraId="675B3D7D" w14:textId="3252C8BE" w:rsidR="002A5521" w:rsidRDefault="002A5521">
      <w:pPr>
        <w:pStyle w:val="CommentText"/>
      </w:pPr>
      <w:r>
        <w:rPr>
          <w:rStyle w:val="CommentReference"/>
        </w:rPr>
        <w:annotationRef/>
      </w:r>
    </w:p>
  </w:comment>
  <w:comment w:id="63" w:author="Tania.Moulik@gmail.com" w:date="2018-06-19T21:28:00Z" w:initials="T">
    <w:p w14:paraId="0863289C" w14:textId="419D42D4" w:rsidR="002A5521" w:rsidRDefault="002A5521">
      <w:pPr>
        <w:pStyle w:val="CommentText"/>
      </w:pPr>
      <w:r>
        <w:rPr>
          <w:rStyle w:val="CommentReference"/>
        </w:rPr>
        <w:annotationRef/>
      </w:r>
      <w:r>
        <w:t>Ok, and I have written it after the plot</w:t>
      </w:r>
    </w:p>
  </w:comment>
  <w:comment w:id="64" w:author="Darren Patel" w:date="2018-06-14T11:27:00Z" w:initials="DP">
    <w:p w14:paraId="49E9309C" w14:textId="13E725E4" w:rsidR="002A5521" w:rsidRDefault="002A5521">
      <w:pPr>
        <w:pStyle w:val="CommentText"/>
      </w:pPr>
      <w:r>
        <w:t>URL checked and working.</w:t>
      </w:r>
      <w:r>
        <w:rPr>
          <w:rStyle w:val="CommentReference"/>
        </w:rPr>
        <w:annotationRef/>
      </w:r>
    </w:p>
  </w:comment>
  <w:comment w:id="65" w:author="Darren Patel" w:date="2018-06-14T14:58:00Z" w:initials="DP">
    <w:p w14:paraId="0AF5F642" w14:textId="10F90054" w:rsidR="002A5521" w:rsidRDefault="002A5521">
      <w:pPr>
        <w:pStyle w:val="CommentText"/>
      </w:pPr>
      <w:r>
        <w:t xml:space="preserve">Rephrase as "Setting a </w:t>
      </w:r>
      <w:proofErr w:type="gramStart"/>
      <w:r>
        <w:t>Theme  Globally</w:t>
      </w:r>
      <w:proofErr w:type="gramEnd"/>
      <w:r>
        <w:t>"</w:t>
      </w:r>
      <w:r>
        <w:rPr>
          <w:rStyle w:val="CommentReference"/>
        </w:rPr>
        <w:annotationRef/>
      </w:r>
    </w:p>
  </w:comment>
  <w:comment w:id="66" w:author="Tania.Moulik@gmail.com" w:date="2018-06-19T21:31:00Z" w:initials="T">
    <w:p w14:paraId="6581DE29" w14:textId="1C429F38" w:rsidR="002A5521" w:rsidRDefault="002A5521">
      <w:pPr>
        <w:pStyle w:val="CommentText"/>
      </w:pPr>
      <w:r>
        <w:rPr>
          <w:rStyle w:val="CommentReference"/>
        </w:rPr>
        <w:annotationRef/>
      </w:r>
      <w:r>
        <w:t>There are two things happening here. We are defining a new theme and then setting it globally. We are not using a predefined theme as in the previous example.</w:t>
      </w:r>
    </w:p>
  </w:comment>
  <w:comment w:id="67" w:author="Tania.Moulik@gmail.com" w:date="2018-06-19T21:32:00Z" w:initials="T">
    <w:p w14:paraId="4F13744B" w14:textId="53C1F10E" w:rsidR="002A5521" w:rsidRDefault="002A5521">
      <w:pPr>
        <w:pStyle w:val="CommentText"/>
      </w:pPr>
      <w:r>
        <w:rPr>
          <w:rStyle w:val="CommentReference"/>
        </w:rPr>
        <w:annotationRef/>
      </w:r>
      <w:r>
        <w:t xml:space="preserve">Also, </w:t>
      </w:r>
      <w:proofErr w:type="gramStart"/>
      <w:r>
        <w:t>this examples</w:t>
      </w:r>
      <w:proofErr w:type="gramEnd"/>
      <w:r>
        <w:t xml:space="preserve"> shows how one can set a custom theme for an individual plot </w:t>
      </w:r>
      <w:r w:rsidR="00E6711D">
        <w:t>and</w:t>
      </w:r>
      <w:r>
        <w:t xml:space="preserve"> for global histograms.</w:t>
      </w:r>
    </w:p>
  </w:comment>
  <w:comment w:id="68" w:author="Tania.Moulik@gmail.com" w:date="2018-06-19T21:33:00Z" w:initials="T">
    <w:p w14:paraId="49F31394" w14:textId="5750AD57" w:rsidR="002A5521" w:rsidRDefault="002A5521">
      <w:pPr>
        <w:pStyle w:val="CommentText"/>
      </w:pPr>
      <w:r>
        <w:rPr>
          <w:rStyle w:val="CommentReference"/>
        </w:rPr>
        <w:annotationRef/>
      </w:r>
      <w:r>
        <w:t>So please suggest another title to convey the above. So that’s why I said “using” for a single plot and the word “setting” for setting it globally</w:t>
      </w:r>
    </w:p>
  </w:comment>
  <w:comment w:id="69" w:author="Darren Patel" w:date="2018-06-14T15:00:00Z" w:initials="DP">
    <w:p w14:paraId="6133CC3C" w14:textId="4442BB27" w:rsidR="002A5521" w:rsidRDefault="002A5521">
      <w:pPr>
        <w:pStyle w:val="CommentText"/>
      </w:pPr>
      <w:r>
        <w:t xml:space="preserve">Slight rephrasing required. It </w:t>
      </w:r>
      <w:proofErr w:type="gramStart"/>
      <w:r>
        <w:t>should  be</w:t>
      </w:r>
      <w:proofErr w:type="gramEnd"/>
      <w:r>
        <w:t xml:space="preserve"> a straight answer to the question. Avoid starting with "Students should..."</w:t>
      </w:r>
      <w:r>
        <w:rPr>
          <w:rStyle w:val="CommentReference"/>
        </w:rPr>
        <w:annotationRef/>
      </w:r>
    </w:p>
  </w:comment>
  <w:comment w:id="70" w:author="Darren Patel" w:date="2018-06-14T15:18:00Z" w:initials="DP">
    <w:p w14:paraId="11432677" w14:textId="501BDD5F" w:rsidR="002A5521" w:rsidRDefault="002A5521">
      <w:pPr>
        <w:pStyle w:val="CommentText"/>
      </w:pPr>
      <w:r>
        <w:t>Note</w:t>
      </w:r>
      <w:r>
        <w:rPr>
          <w:rStyle w:val="CommentReference"/>
        </w:rPr>
        <w:annotationRef/>
      </w:r>
    </w:p>
    <w:p w14:paraId="2AE96309" w14:textId="30DAE597" w:rsidR="002A5521" w:rsidRDefault="002A5521">
      <w:pPr>
        <w:pStyle w:val="CommentText"/>
      </w:pPr>
      <w:r>
        <w:t>Refer to the complete code which has been placed at: Code/Beginning-Data-Visualization-with-ggplot2-and-R/Lesson 2-Grammar of Graphics and Visual Components</w:t>
      </w:r>
      <w:proofErr w:type="gramStart"/>
      <w:r>
        <w:t>/(</w:t>
      </w:r>
      <w:proofErr w:type="gramEnd"/>
      <w:r>
        <w:t>Exercise Name to be mentioned here)</w:t>
      </w:r>
    </w:p>
    <w:p w14:paraId="0A88EE78" w14:textId="053876B6" w:rsidR="002A5521" w:rsidRDefault="002A5521">
      <w:pPr>
        <w:pStyle w:val="CommentText"/>
      </w:pPr>
    </w:p>
    <w:p w14:paraId="16308A48" w14:textId="10BA5577" w:rsidR="002A5521" w:rsidRDefault="002A5521">
      <w:pPr>
        <w:pStyle w:val="CommentText"/>
      </w:pPr>
      <w:r>
        <w:t>Go to https://goo.gl/RheL2G to access the code.</w:t>
      </w:r>
    </w:p>
    <w:p w14:paraId="351C0940" w14:textId="58094027" w:rsidR="002A5521" w:rsidRDefault="002A5521">
      <w:pPr>
        <w:pStyle w:val="CommentText"/>
      </w:pPr>
    </w:p>
    <w:p w14:paraId="53DC5804" w14:textId="4FE5FE0E" w:rsidR="002A5521" w:rsidRDefault="002A5521">
      <w:pPr>
        <w:pStyle w:val="CommentText"/>
      </w:pPr>
      <w:r>
        <w:t>This is the format that I will be following throughout the lessons.</w:t>
      </w:r>
    </w:p>
  </w:comment>
  <w:comment w:id="71" w:author="Tania.Moulik@gmail.com" w:date="2018-06-19T21:39:00Z" w:initials="T">
    <w:p w14:paraId="7CAFA9A2" w14:textId="20F7B3B7" w:rsidR="002A5521" w:rsidRDefault="002A5521">
      <w:pPr>
        <w:pStyle w:val="CommentText"/>
      </w:pPr>
      <w:r>
        <w:rPr>
          <w:rStyle w:val="CommentReference"/>
        </w:rPr>
        <w:annotationRef/>
      </w:r>
      <w:r>
        <w:t xml:space="preserve">Done. </w:t>
      </w:r>
    </w:p>
  </w:comment>
  <w:comment w:id="72" w:author="Darren Patel" w:date="2018-06-14T14:58:00Z" w:initials="DP">
    <w:p w14:paraId="5868D345" w14:textId="77777777" w:rsidR="002A5521" w:rsidRDefault="002A5521" w:rsidP="00D310DD">
      <w:pPr>
        <w:pStyle w:val="CommentText"/>
      </w:pPr>
      <w:r>
        <w:t xml:space="preserve">Rephrase as "Setting a </w:t>
      </w:r>
      <w:proofErr w:type="gramStart"/>
      <w:r>
        <w:t>Theme  Globally</w:t>
      </w:r>
      <w:proofErr w:type="gramEnd"/>
      <w:r>
        <w:t>"</w:t>
      </w:r>
      <w:r>
        <w:rPr>
          <w:rStyle w:val="CommentReference"/>
        </w:rPr>
        <w:annotationRef/>
      </w:r>
    </w:p>
  </w:comment>
  <w:comment w:id="73" w:author="Tania.Moulik@gmail.com" w:date="2018-06-19T21:31:00Z" w:initials="T">
    <w:p w14:paraId="487DEF22" w14:textId="77777777" w:rsidR="002A5521" w:rsidRDefault="002A5521" w:rsidP="00D310DD">
      <w:pPr>
        <w:pStyle w:val="CommentText"/>
      </w:pPr>
      <w:r>
        <w:rPr>
          <w:rStyle w:val="CommentReference"/>
        </w:rPr>
        <w:annotationRef/>
      </w:r>
      <w:r>
        <w:t>There are two things happening here. We are defining a new theme and then setting it globally. We are not using a predefined theme as in the previous example.</w:t>
      </w:r>
    </w:p>
  </w:comment>
  <w:comment w:id="74" w:author="Tania.Moulik@gmail.com" w:date="2018-06-19T21:32:00Z" w:initials="T">
    <w:p w14:paraId="224BC8DD" w14:textId="77777777" w:rsidR="002A5521" w:rsidRDefault="002A5521" w:rsidP="00D310DD">
      <w:pPr>
        <w:pStyle w:val="CommentText"/>
      </w:pPr>
      <w:r>
        <w:rPr>
          <w:rStyle w:val="CommentReference"/>
        </w:rPr>
        <w:annotationRef/>
      </w:r>
      <w:proofErr w:type="gramStart"/>
      <w:r>
        <w:t>Also</w:t>
      </w:r>
      <w:proofErr w:type="gramEnd"/>
      <w:r>
        <w:t xml:space="preserve"> this examples shows how one can set a custom theme for an individual plot or for global histograms.</w:t>
      </w:r>
    </w:p>
  </w:comment>
  <w:comment w:id="75" w:author="Tania.Moulik@gmail.com" w:date="2018-06-19T21:33:00Z" w:initials="T">
    <w:p w14:paraId="50659423" w14:textId="77777777" w:rsidR="002A5521" w:rsidRDefault="002A5521" w:rsidP="00D310DD">
      <w:pPr>
        <w:pStyle w:val="CommentText"/>
      </w:pPr>
      <w:r>
        <w:rPr>
          <w:rStyle w:val="CommentReference"/>
        </w:rPr>
        <w:annotationRef/>
      </w:r>
      <w:r>
        <w:t>So please suggest another title to convey the above. So that’s why I said “using” for a single plot and the word “setting” for setting it globally</w:t>
      </w:r>
    </w:p>
  </w:comment>
  <w:comment w:id="83" w:author="Darren Patel" w:date="2018-06-14T16:11:00Z" w:initials="DP">
    <w:p w14:paraId="1742BEF0" w14:textId="0FE56181" w:rsidR="002A5521" w:rsidRDefault="002A5521">
      <w:pPr>
        <w:pStyle w:val="CommentText"/>
      </w:pPr>
      <w:r>
        <w:t>Could we start by defining what you mean by statistical summaries?</w:t>
      </w:r>
      <w:r>
        <w:rPr>
          <w:rStyle w:val="CommentReference"/>
        </w:rPr>
        <w:annotationRef/>
      </w:r>
    </w:p>
  </w:comment>
  <w:comment w:id="84" w:author="Tania.Moulik@gmail.com" w:date="2018-06-27T15:45:00Z" w:initials="T">
    <w:p w14:paraId="661B79F4" w14:textId="2CEB9DF1" w:rsidR="002A5521" w:rsidRDefault="002A5521">
      <w:pPr>
        <w:pStyle w:val="CommentText"/>
      </w:pPr>
      <w:r>
        <w:rPr>
          <w:rStyle w:val="CommentReference"/>
        </w:rPr>
        <w:annotationRef/>
      </w:r>
      <w:proofErr w:type="spellStart"/>
      <w:r>
        <w:t>Its</w:t>
      </w:r>
      <w:proofErr w:type="spellEnd"/>
      <w:r>
        <w:t xml:space="preserve"> there. Such as “mean”, “median” etc. Those are statistical summaries. There is nothing else. A student doing visualization </w:t>
      </w:r>
      <w:r w:rsidR="00564702">
        <w:t xml:space="preserve">will </w:t>
      </w:r>
      <w:r>
        <w:t>know basic statistics</w:t>
      </w:r>
      <w:r w:rsidR="00564702">
        <w:t xml:space="preserve"> so should be able to understand this.</w:t>
      </w:r>
    </w:p>
  </w:comment>
  <w:comment w:id="85" w:author="Darren Patel" w:date="2018-06-14T16:01:00Z" w:initials="DP">
    <w:p w14:paraId="27FA4135" w14:textId="70F5C0D4" w:rsidR="002A5521" w:rsidRDefault="002A5521">
      <w:pPr>
        <w:pStyle w:val="CommentText"/>
      </w:pPr>
      <w:r>
        <w:t>We need to include a discussion prompt before moving into the exercise. It will help grab the students attention.</w:t>
      </w:r>
      <w:r>
        <w:rPr>
          <w:rStyle w:val="CommentReference"/>
        </w:rPr>
        <w:annotationRef/>
      </w:r>
    </w:p>
  </w:comment>
  <w:comment w:id="86" w:author="Tania.Moulik@gmail.com" w:date="2018-07-17T12:11:00Z" w:initials="t">
    <w:p w14:paraId="2A2BFF9E" w14:textId="374B7785" w:rsidR="009174DE" w:rsidRDefault="009174DE">
      <w:pPr>
        <w:pStyle w:val="CommentText"/>
      </w:pPr>
      <w:r>
        <w:rPr>
          <w:rStyle w:val="CommentReference"/>
        </w:rPr>
        <w:annotationRef/>
      </w:r>
      <w:r>
        <w:t>Changing the exercise description</w:t>
      </w:r>
    </w:p>
  </w:comment>
  <w:comment w:id="96" w:author="Tania.Moulik@gmail.com" w:date="2018-07-17T12:24:00Z" w:initials="t">
    <w:p w14:paraId="60AA48A6" w14:textId="77D7F9EB" w:rsidR="00C741A9" w:rsidRDefault="00C741A9">
      <w:pPr>
        <w:pStyle w:val="CommentText"/>
      </w:pPr>
      <w:r>
        <w:rPr>
          <w:rStyle w:val="CommentReference"/>
        </w:rPr>
        <w:annotationRef/>
      </w:r>
      <w:r>
        <w:t>Added more code</w:t>
      </w:r>
    </w:p>
  </w:comment>
  <w:comment w:id="93" w:author="Darren Patel" w:date="2018-06-14T16:00:00Z" w:initials="DP">
    <w:p w14:paraId="257CF88D" w14:textId="71CB48AD" w:rsidR="002A5521" w:rsidRDefault="002A5521">
      <w:pPr>
        <w:pStyle w:val="CommentText"/>
      </w:pPr>
      <w:r>
        <w:t>The numbering needs to be changed or are the first 2 steps removed?</w:t>
      </w:r>
      <w:r>
        <w:rPr>
          <w:rStyle w:val="CommentReference"/>
        </w:rPr>
        <w:annotationRef/>
      </w:r>
    </w:p>
  </w:comment>
  <w:comment w:id="94" w:author="Tania.Moulik@gmail.com" w:date="2018-06-27T15:47:00Z" w:initials="T">
    <w:p w14:paraId="50AE2994" w14:textId="07A05654" w:rsidR="002A5521" w:rsidRDefault="002A5521">
      <w:pPr>
        <w:pStyle w:val="CommentText"/>
      </w:pPr>
      <w:r>
        <w:rPr>
          <w:rStyle w:val="CommentReference"/>
        </w:rPr>
        <w:annotationRef/>
      </w:r>
      <w:r>
        <w:t>Changed.</w:t>
      </w:r>
    </w:p>
  </w:comment>
  <w:comment w:id="102" w:author="Darren Patel" w:date="2018-06-14T16:03:00Z" w:initials="DP">
    <w:p w14:paraId="7E5924C0" w14:textId="6496D6B2" w:rsidR="002A5521" w:rsidRDefault="002A5521">
      <w:pPr>
        <w:pStyle w:val="CommentText"/>
      </w:pPr>
      <w:r>
        <w:t>As discussed earlier, this could be termed as Analysis or it should be rephrased into the usual   direct question and answer format.</w:t>
      </w:r>
      <w:r>
        <w:rPr>
          <w:rStyle w:val="CommentReference"/>
        </w:rPr>
        <w:annotationRef/>
      </w:r>
    </w:p>
  </w:comment>
  <w:comment w:id="103" w:author="Tania.Moulik@gmail.com" w:date="2018-06-19T21:47:00Z" w:initials="T">
    <w:p w14:paraId="3841E267" w14:textId="7E498E02" w:rsidR="002A5521" w:rsidRDefault="002A5521">
      <w:pPr>
        <w:pStyle w:val="CommentText"/>
      </w:pPr>
      <w:r>
        <w:rPr>
          <w:rStyle w:val="CommentReference"/>
        </w:rPr>
        <w:annotationRef/>
      </w:r>
      <w:r>
        <w:t xml:space="preserve">I think some discussions should be open-ended to keep it more interesting for students instead of asking them very structured questions. That is the reasoning for a “general question”.  I am assuming the instructor should have some expertise on plotting not necessarily in ggplot2 but should have some understanding of the graphs. </w:t>
      </w:r>
    </w:p>
  </w:comment>
  <w:comment w:id="104" w:author="Tania.Moulik@gmail.com" w:date="2018-06-19T21:49:00Z" w:initials="T">
    <w:p w14:paraId="643903BF" w14:textId="0509C85C" w:rsidR="002A5521" w:rsidRDefault="002A5521">
      <w:pPr>
        <w:pStyle w:val="CommentText"/>
      </w:pPr>
      <w:r>
        <w:rPr>
          <w:rStyle w:val="CommentReference"/>
        </w:rPr>
        <w:annotationRef/>
      </w:r>
      <w:r>
        <w:t>Changed in a Question answer format as it’s the students who need to learn so they should come up with some observations.</w:t>
      </w:r>
    </w:p>
  </w:comment>
  <w:comment w:id="105" w:author="Darren Patel" w:date="2018-06-14T16:05:00Z" w:initials="DP">
    <w:p w14:paraId="6F0A4B03" w14:textId="64A8901A" w:rsidR="002A5521" w:rsidRDefault="002A5521">
      <w:pPr>
        <w:pStyle w:val="CommentText"/>
      </w:pPr>
      <w:r>
        <w:t>This is good! Makes perfect sense.</w:t>
      </w:r>
      <w:r>
        <w:rPr>
          <w:rStyle w:val="CommentReference"/>
        </w:rPr>
        <w:annotationRef/>
      </w:r>
    </w:p>
  </w:comment>
  <w:comment w:id="107" w:author="Darren Patel" w:date="2018-06-14T16:06:00Z" w:initials="DP">
    <w:p w14:paraId="0F2B32AF" w14:textId="74A0D113" w:rsidR="002A5521" w:rsidRDefault="002A5521">
      <w:pPr>
        <w:pStyle w:val="CommentText"/>
      </w:pPr>
      <w:r>
        <w:t>You have followed the structure perfectly. Good job!</w:t>
      </w:r>
      <w:r>
        <w:rPr>
          <w:rStyle w:val="CommentReference"/>
        </w:rPr>
        <w:annotationRef/>
      </w:r>
    </w:p>
  </w:comment>
  <w:comment w:id="108" w:author="Tania.Moulik@gmail.com" w:date="2018-06-19T21:44:00Z" w:initials="T">
    <w:p w14:paraId="04938909" w14:textId="2F906068" w:rsidR="002A5521" w:rsidRDefault="002A5521">
      <w:pPr>
        <w:pStyle w:val="CommentText"/>
      </w:pPr>
      <w:r>
        <w:rPr>
          <w:rStyle w:val="CommentReference"/>
        </w:rPr>
        <w:annotationRef/>
      </w:r>
      <w:r>
        <w:t xml:space="preserve">Thank you.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09" w:author="Darren Patel" w:date="2018-06-14T16:09:00Z" w:initials="DP">
    <w:p w14:paraId="2C75D3C4" w14:textId="66AAF028" w:rsidR="002A5521" w:rsidRDefault="002A5521">
      <w:pPr>
        <w:pStyle w:val="CommentText"/>
      </w:pPr>
      <w:r>
        <w:t>All the required formats have been presented. This is excellent work.</w:t>
      </w:r>
      <w:r>
        <w:rPr>
          <w:rStyle w:val="CommentReference"/>
        </w:rPr>
        <w:annotationRef/>
      </w:r>
    </w:p>
  </w:comment>
  <w:comment w:id="110" w:author="Tania.Moulik@gmail.com" w:date="2018-06-19T21:45:00Z" w:initials="T">
    <w:p w14:paraId="1CDD23C1" w14:textId="086E5A34" w:rsidR="002A5521" w:rsidRDefault="002A5521">
      <w:pPr>
        <w:pStyle w:val="CommentText"/>
      </w:pPr>
      <w:r>
        <w:rPr>
          <w:rStyle w:val="CommentReference"/>
        </w:rPr>
        <w:annotationRef/>
      </w:r>
      <w:r>
        <w:t>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4FAA8" w15:done="0"/>
  <w15:commentEx w15:paraId="66E51607" w15:paraIdParent="0164FAA8" w15:done="0"/>
  <w15:commentEx w15:paraId="11F22F90" w15:done="0"/>
  <w15:commentEx w15:paraId="146CF21D" w15:paraIdParent="11F22F90" w15:done="0"/>
  <w15:commentEx w15:paraId="536EDBA8" w15:paraIdParent="11F22F90" w15:done="0"/>
  <w15:commentEx w15:paraId="5CBEE782" w15:paraIdParent="11F22F90" w15:done="0"/>
  <w15:commentEx w15:paraId="2C4BCB8D" w15:paraIdParent="11F22F90" w15:done="0"/>
  <w15:commentEx w15:paraId="6386AF0E" w15:done="0"/>
  <w15:commentEx w15:paraId="4145BC0D" w15:paraIdParent="6386AF0E" w15:done="0"/>
  <w15:commentEx w15:paraId="1B0F150D" w15:paraIdParent="6386AF0E" w15:done="0"/>
  <w15:commentEx w15:paraId="3884D580" w15:paraIdParent="6386AF0E" w15:done="0"/>
  <w15:commentEx w15:paraId="0FC39AC8" w15:paraIdParent="6386AF0E" w15:done="0"/>
  <w15:commentEx w15:paraId="427CE2BD" w15:done="1"/>
  <w15:commentEx w15:paraId="20EA78AD" w15:paraIdParent="427CE2BD" w15:done="1"/>
  <w15:commentEx w15:paraId="493C9A13" w15:paraIdParent="427CE2BD" w15:done="1"/>
  <w15:commentEx w15:paraId="45E3E4CA" w15:done="0"/>
  <w15:commentEx w15:paraId="2F7D6345" w15:paraIdParent="45E3E4CA" w15:done="0"/>
  <w15:commentEx w15:paraId="5034377A" w15:paraIdParent="45E3E4CA" w15:done="0"/>
  <w15:commentEx w15:paraId="5AD9F2DD" w15:paraIdParent="45E3E4CA" w15:done="0"/>
  <w15:commentEx w15:paraId="5E70DB6A" w15:done="0"/>
  <w15:commentEx w15:paraId="3E7669C0" w15:paraIdParent="5E70DB6A" w15:done="0"/>
  <w15:commentEx w15:paraId="4DB6B337" w15:done="0"/>
  <w15:commentEx w15:paraId="190FEF48" w15:paraIdParent="4DB6B337" w15:done="0"/>
  <w15:commentEx w15:paraId="0B93B151" w15:paraIdParent="4DB6B337" w15:done="0"/>
  <w15:commentEx w15:paraId="164F9A90" w15:paraIdParent="4DB6B337" w15:done="0"/>
  <w15:commentEx w15:paraId="69FDD781" w15:done="0"/>
  <w15:commentEx w15:paraId="50715F8D" w15:paraIdParent="69FDD781" w15:done="0"/>
  <w15:commentEx w15:paraId="68A60870" w15:paraIdParent="50715F8D" w15:done="0"/>
  <w15:commentEx w15:paraId="52EFFEEB" w15:paraIdParent="69FDD781" w15:done="0"/>
  <w15:commentEx w15:paraId="2880C3F9" w15:done="1"/>
  <w15:commentEx w15:paraId="010469B1" w15:done="0"/>
  <w15:commentEx w15:paraId="04F0D43E" w15:done="1"/>
  <w15:commentEx w15:paraId="1862FF30" w15:done="1"/>
  <w15:commentEx w15:paraId="13ABEFF8" w15:done="1"/>
  <w15:commentEx w15:paraId="788BE2BB" w15:done="1"/>
  <w15:commentEx w15:paraId="41CF2BC7" w15:done="0"/>
  <w15:commentEx w15:paraId="15D4DF94" w15:done="0"/>
  <w15:commentEx w15:paraId="7223D05B" w15:done="1"/>
  <w15:commentEx w15:paraId="38E420C8" w15:done="0"/>
  <w15:commentEx w15:paraId="6B8E2DE5" w15:paraIdParent="38E420C8" w15:done="0"/>
  <w15:commentEx w15:paraId="4624CCAE" w15:done="1"/>
  <w15:commentEx w15:paraId="0AEA0C3A" w15:paraIdParent="4624CCAE" w15:done="0"/>
  <w15:commentEx w15:paraId="4CD60E6B" w15:paraIdParent="4624CCAE" w15:done="0"/>
  <w15:commentEx w15:paraId="363CA29A" w15:done="0"/>
  <w15:commentEx w15:paraId="0E50FC01" w15:paraIdParent="363CA29A" w15:done="0"/>
  <w15:commentEx w15:paraId="4B7E5FE8" w15:done="1"/>
  <w15:commentEx w15:paraId="3CC5D10D" w15:done="1"/>
  <w15:commentEx w15:paraId="675B3D7D" w15:paraIdParent="3CC5D10D" w15:done="1"/>
  <w15:commentEx w15:paraId="0863289C" w15:paraIdParent="3CC5D10D" w15:done="1"/>
  <w15:commentEx w15:paraId="49E9309C" w15:done="0"/>
  <w15:commentEx w15:paraId="0AF5F642" w15:done="0"/>
  <w15:commentEx w15:paraId="6581DE29" w15:paraIdParent="0AF5F642" w15:done="0"/>
  <w15:commentEx w15:paraId="4F13744B" w15:paraIdParent="0AF5F642" w15:done="0"/>
  <w15:commentEx w15:paraId="49F31394" w15:paraIdParent="0AF5F642" w15:done="0"/>
  <w15:commentEx w15:paraId="6133CC3C" w15:done="0"/>
  <w15:commentEx w15:paraId="53DC5804" w15:done="0"/>
  <w15:commentEx w15:paraId="7CAFA9A2" w15:paraIdParent="53DC5804" w15:done="0"/>
  <w15:commentEx w15:paraId="5868D345" w15:done="0"/>
  <w15:commentEx w15:paraId="487DEF22" w15:paraIdParent="5868D345" w15:done="0"/>
  <w15:commentEx w15:paraId="224BC8DD" w15:paraIdParent="5868D345" w15:done="0"/>
  <w15:commentEx w15:paraId="50659423" w15:paraIdParent="5868D345" w15:done="0"/>
  <w15:commentEx w15:paraId="1742BEF0" w15:done="0"/>
  <w15:commentEx w15:paraId="661B79F4" w15:paraIdParent="1742BEF0" w15:done="0"/>
  <w15:commentEx w15:paraId="27FA4135" w15:done="0"/>
  <w15:commentEx w15:paraId="2A2BFF9E" w15:done="0"/>
  <w15:commentEx w15:paraId="60AA48A6" w15:done="0"/>
  <w15:commentEx w15:paraId="257CF88D" w15:done="0"/>
  <w15:commentEx w15:paraId="50AE2994" w15:paraIdParent="257CF88D" w15:done="0"/>
  <w15:commentEx w15:paraId="7E5924C0" w15:done="0"/>
  <w15:commentEx w15:paraId="3841E267" w15:paraIdParent="7E5924C0" w15:done="0"/>
  <w15:commentEx w15:paraId="643903BF" w15:paraIdParent="7E5924C0" w15:done="0"/>
  <w15:commentEx w15:paraId="6F0A4B03" w15:done="0"/>
  <w15:commentEx w15:paraId="0F2B32AF" w15:done="0"/>
  <w15:commentEx w15:paraId="04938909" w15:paraIdParent="0F2B32AF" w15:done="0"/>
  <w15:commentEx w15:paraId="2C75D3C4" w15:done="0"/>
  <w15:commentEx w15:paraId="1CDD23C1" w15:paraIdParent="2C75D3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4FAA8" w16cid:durableId="1ED3F031"/>
  <w16cid:commentId w16cid:paraId="66E51607" w16cid:durableId="1ED40AF3"/>
  <w16cid:commentId w16cid:paraId="11F22F90" w16cid:durableId="1ECB7DD2"/>
  <w16cid:commentId w16cid:paraId="146CF21D" w16cid:durableId="1ECB82B7"/>
  <w16cid:commentId w16cid:paraId="536EDBA8" w16cid:durableId="1ECB82B8"/>
  <w16cid:commentId w16cid:paraId="5CBEE782" w16cid:durableId="1ECB82B9"/>
  <w16cid:commentId w16cid:paraId="2C4BCB8D" w16cid:durableId="1ED3F036"/>
  <w16cid:commentId w16cid:paraId="6386AF0E" w16cid:durableId="1EB80B24"/>
  <w16cid:commentId w16cid:paraId="4145BC0D" w16cid:durableId="1ECB7DD4"/>
  <w16cid:commentId w16cid:paraId="1B0F150D" w16cid:durableId="1ECB8304"/>
  <w16cid:commentId w16cid:paraId="3884D580" w16cid:durableId="1ECB830D"/>
  <w16cid:commentId w16cid:paraId="0FC39AC8" w16cid:durableId="1ED3F03B"/>
  <w16cid:commentId w16cid:paraId="427CE2BD" w16cid:durableId="1ECB7DD5"/>
  <w16cid:commentId w16cid:paraId="20EA78AD" w16cid:durableId="1ECB82E8"/>
  <w16cid:commentId w16cid:paraId="493C9A13" w16cid:durableId="1ECB82F5"/>
  <w16cid:commentId w16cid:paraId="45E3E4CA" w16cid:durableId="1EB80B4B"/>
  <w16cid:commentId w16cid:paraId="2F7D6345" w16cid:durableId="1ECB7DD7"/>
  <w16cid:commentId w16cid:paraId="5034377A" w16cid:durableId="1ECB842B"/>
  <w16cid:commentId w16cid:paraId="5AD9F2DD" w16cid:durableId="1ECB8A0B"/>
  <w16cid:commentId w16cid:paraId="5E70DB6A" w16cid:durableId="1ED3F043"/>
  <w16cid:commentId w16cid:paraId="3E7669C0" w16cid:durableId="1ED40BEB"/>
  <w16cid:commentId w16cid:paraId="4DB6B337" w16cid:durableId="1ECB7DD8"/>
  <w16cid:commentId w16cid:paraId="190FEF48" w16cid:durableId="1ECB8A1A"/>
  <w16cid:commentId w16cid:paraId="0B93B151" w16cid:durableId="1ECB8A5E"/>
  <w16cid:commentId w16cid:paraId="164F9A90" w16cid:durableId="1ED3F047"/>
  <w16cid:commentId w16cid:paraId="69FDD781" w16cid:durableId="1ECB7DD9"/>
  <w16cid:commentId w16cid:paraId="50715F8D" w16cid:durableId="1ECB8A66"/>
  <w16cid:commentId w16cid:paraId="68A60870" w16cid:durableId="1ECB8AAA"/>
  <w16cid:commentId w16cid:paraId="52EFFEEB" w16cid:durableId="1ED3F04B"/>
  <w16cid:commentId w16cid:paraId="2880C3F9" w16cid:durableId="1ED3F04C"/>
  <w16cid:commentId w16cid:paraId="010469B1" w16cid:durableId="1ED3F04D"/>
  <w16cid:commentId w16cid:paraId="04F0D43E" w16cid:durableId="1ED3F04E"/>
  <w16cid:commentId w16cid:paraId="1862FF30" w16cid:durableId="1ED3F04F"/>
  <w16cid:commentId w16cid:paraId="13ABEFF8" w16cid:durableId="1ED3F050"/>
  <w16cid:commentId w16cid:paraId="788BE2BB" w16cid:durableId="1ED3F051"/>
  <w16cid:commentId w16cid:paraId="41CF2BC7" w16cid:durableId="1ED3F052"/>
  <w16cid:commentId w16cid:paraId="15D4DF94" w16cid:durableId="1ED3F053"/>
  <w16cid:commentId w16cid:paraId="7223D05B" w16cid:durableId="1ED3F054"/>
  <w16cid:commentId w16cid:paraId="38E420C8" w16cid:durableId="1ED3F055"/>
  <w16cid:commentId w16cid:paraId="6B8E2DE5" w16cid:durableId="1EDE30A7"/>
  <w16cid:commentId w16cid:paraId="4624CCAE" w16cid:durableId="1ED3F056"/>
  <w16cid:commentId w16cid:paraId="0AEA0C3A" w16cid:durableId="1EDE2EF3"/>
  <w16cid:commentId w16cid:paraId="4CD60E6B" w16cid:durableId="1EDE2F37"/>
  <w16cid:commentId w16cid:paraId="363CA29A" w16cid:durableId="1ED3F057"/>
  <w16cid:commentId w16cid:paraId="0E50FC01" w16cid:durableId="1EDE2F48"/>
  <w16cid:commentId w16cid:paraId="4B7E5FE8" w16cid:durableId="1ED3F058"/>
  <w16cid:commentId w16cid:paraId="49E9309C" w16cid:durableId="1ED3F05A"/>
  <w16cid:commentId w16cid:paraId="0AF5F642" w16cid:durableId="1ED3F05B"/>
  <w16cid:commentId w16cid:paraId="6581DE29" w16cid:durableId="1ED3FAA5"/>
  <w16cid:commentId w16cid:paraId="4F13744B" w16cid:durableId="1ED3FB0F"/>
  <w16cid:commentId w16cid:paraId="49F31394" w16cid:durableId="1ED3FC5B"/>
  <w16cid:commentId w16cid:paraId="6133CC3C" w16cid:durableId="1ED3F05C"/>
  <w16cid:commentId w16cid:paraId="53DC5804" w16cid:durableId="1ED3F05D"/>
  <w16cid:commentId w16cid:paraId="7CAFA9A2" w16cid:durableId="1ED3FF6E"/>
  <w16cid:commentId w16cid:paraId="1742BEF0" w16cid:durableId="1ED3F05E"/>
  <w16cid:commentId w16cid:paraId="661B79F4" w16cid:durableId="1EDE2FA8"/>
  <w16cid:commentId w16cid:paraId="27FA4135" w16cid:durableId="1ED3F05F"/>
  <w16cid:commentId w16cid:paraId="2A2BFF9E" w16cid:durableId="1EF85B61"/>
  <w16cid:commentId w16cid:paraId="60AA48A6" w16cid:durableId="1EF85E68"/>
  <w16cid:commentId w16cid:paraId="257CF88D" w16cid:durableId="1ED3F060"/>
  <w16cid:commentId w16cid:paraId="50AE2994" w16cid:durableId="1EDE3015"/>
  <w16cid:commentId w16cid:paraId="7E5924C0" w16cid:durableId="1ED3F061"/>
  <w16cid:commentId w16cid:paraId="3841E267" w16cid:durableId="1ED4044A"/>
  <w16cid:commentId w16cid:paraId="643903BF" w16cid:durableId="1ED404C0"/>
  <w16cid:commentId w16cid:paraId="6F0A4B03" w16cid:durableId="1ED3F062"/>
  <w16cid:commentId w16cid:paraId="0F2B32AF" w16cid:durableId="1ED3F063"/>
  <w16cid:commentId w16cid:paraId="04938909" w16cid:durableId="1ED40287"/>
  <w16cid:commentId w16cid:paraId="2C75D3C4" w16cid:durableId="1ED3F064"/>
  <w16cid:commentId w16cid:paraId="1CDD23C1" w16cid:durableId="1ED402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83B75" w14:textId="77777777" w:rsidR="002A5521" w:rsidRDefault="002A5521" w:rsidP="005F49B3">
      <w:pPr>
        <w:spacing w:after="0" w:line="240" w:lineRule="auto"/>
      </w:pPr>
      <w:r>
        <w:separator/>
      </w:r>
    </w:p>
  </w:endnote>
  <w:endnote w:type="continuationSeparator" w:id="0">
    <w:p w14:paraId="4DE1F9F7" w14:textId="77777777" w:rsidR="002A5521" w:rsidRDefault="002A5521" w:rsidP="005F49B3">
      <w:pPr>
        <w:spacing w:after="0" w:line="240" w:lineRule="auto"/>
      </w:pPr>
      <w:r>
        <w:continuationSeparator/>
      </w:r>
    </w:p>
  </w:endnote>
  <w:endnote w:type="continuationNotice" w:id="1">
    <w:p w14:paraId="252CFE44" w14:textId="77777777" w:rsidR="002A5521" w:rsidRDefault="002A55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swiss"/>
    <w:pitch w:val="variable"/>
    <w:sig w:usb0="E00002EF" w:usb1="4000205B" w:usb2="00000028" w:usb3="00000000" w:csb0="0000019F" w:csb1="00000000"/>
  </w:font>
  <w:font w:name="Source Serif Pro">
    <w:altName w:val="Times New Roman"/>
    <w:panose1 w:val="00000000000000000000"/>
    <w:charset w:val="00"/>
    <w:family w:val="roman"/>
    <w:notTrueType/>
    <w:pitch w:val="variable"/>
    <w:sig w:usb0="00000003" w:usb1="00000000" w:usb2="00000000" w:usb3="00000000" w:csb0="00000001" w:csb1="00000000"/>
  </w:font>
  <w:font w:name="Source Serif Pro,Segoe UI">
    <w:altName w:val="Cambria"/>
    <w:panose1 w:val="00000000000000000000"/>
    <w:charset w:val="00"/>
    <w:family w:val="roman"/>
    <w:notTrueType/>
    <w:pitch w:val="default"/>
  </w:font>
  <w:font w:name="Source Serif Pro,Times New Rom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erif">
    <w:altName w:val="Calibri"/>
    <w:charset w:val="00"/>
    <w:family w:val="auto"/>
    <w:pitch w:val="default"/>
  </w:font>
  <w:font w:name="Source Serif Pro,Calibri">
    <w:altName w:val="Cambria"/>
    <w:panose1 w:val="00000000000000000000"/>
    <w:charset w:val="00"/>
    <w:family w:val="roman"/>
    <w:notTrueType/>
    <w:pitch w:val="default"/>
  </w:font>
  <w:font w:name="Source Serif Pro,Source Serif">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ucida Console,Source Serif Pro">
    <w:altName w:val="Lucida Console"/>
    <w:panose1 w:val="00000000000000000000"/>
    <w:charset w:val="00"/>
    <w:family w:val="roman"/>
    <w:notTrueType/>
    <w:pitch w:val="default"/>
  </w:font>
  <w:font w:name="Open Sans,Source Serif">
    <w:altName w:val="Segoe UI"/>
    <w:panose1 w:val="00000000000000000000"/>
    <w:charset w:val="00"/>
    <w:family w:val="roman"/>
    <w:notTrueType/>
    <w:pitch w:val="default"/>
  </w:font>
  <w:font w:name="Lucida Console,Courier New,Time">
    <w:altName w:val="Lucida Console"/>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EE361" w14:textId="77777777" w:rsidR="002A5521" w:rsidRDefault="002A5521" w:rsidP="005F49B3">
      <w:pPr>
        <w:spacing w:after="0" w:line="240" w:lineRule="auto"/>
      </w:pPr>
      <w:r>
        <w:separator/>
      </w:r>
    </w:p>
  </w:footnote>
  <w:footnote w:type="continuationSeparator" w:id="0">
    <w:p w14:paraId="64C3BA58" w14:textId="77777777" w:rsidR="002A5521" w:rsidRDefault="002A5521" w:rsidP="005F49B3">
      <w:pPr>
        <w:spacing w:after="0" w:line="240" w:lineRule="auto"/>
      </w:pPr>
      <w:r>
        <w:continuationSeparator/>
      </w:r>
    </w:p>
  </w:footnote>
  <w:footnote w:type="continuationNotice" w:id="1">
    <w:p w14:paraId="3771694A" w14:textId="77777777" w:rsidR="002A5521" w:rsidRDefault="002A55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BAD"/>
    <w:multiLevelType w:val="multilevel"/>
    <w:tmpl w:val="A5D4332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67649B"/>
    <w:multiLevelType w:val="hybridMultilevel"/>
    <w:tmpl w:val="A0E0448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0A33CE"/>
    <w:multiLevelType w:val="hybridMultilevel"/>
    <w:tmpl w:val="6CA2F1FC"/>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 w15:restartNumberingAfterBreak="0">
    <w:nsid w:val="033A7123"/>
    <w:multiLevelType w:val="hybridMultilevel"/>
    <w:tmpl w:val="1D0A6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44750"/>
    <w:multiLevelType w:val="hybridMultilevel"/>
    <w:tmpl w:val="8BEC7C1E"/>
    <w:lvl w:ilvl="0" w:tplc="4F027F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DD0A5E"/>
    <w:multiLevelType w:val="multilevel"/>
    <w:tmpl w:val="F6B88AE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4E1BCB"/>
    <w:multiLevelType w:val="hybridMultilevel"/>
    <w:tmpl w:val="EB30449A"/>
    <w:lvl w:ilvl="0" w:tplc="D9E243B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A4FED"/>
    <w:multiLevelType w:val="hybridMultilevel"/>
    <w:tmpl w:val="FDE01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1EA6C95"/>
    <w:multiLevelType w:val="hybridMultilevel"/>
    <w:tmpl w:val="1E32E09A"/>
    <w:lvl w:ilvl="0" w:tplc="04090015">
      <w:start w:val="1"/>
      <w:numFmt w:val="upperLetter"/>
      <w:lvlText w:val="%1."/>
      <w:lvlJc w:val="left"/>
      <w:pPr>
        <w:ind w:left="1800" w:hanging="360"/>
      </w:pPr>
      <w:rPr>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3919AC"/>
    <w:multiLevelType w:val="hybridMultilevel"/>
    <w:tmpl w:val="5CEAE67E"/>
    <w:lvl w:ilvl="0" w:tplc="B41AE1BA">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0" w15:restartNumberingAfterBreak="0">
    <w:nsid w:val="16F613A6"/>
    <w:multiLevelType w:val="hybridMultilevel"/>
    <w:tmpl w:val="E904FE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2361968"/>
    <w:multiLevelType w:val="hybridMultilevel"/>
    <w:tmpl w:val="283E352C"/>
    <w:lvl w:ilvl="0" w:tplc="07D82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47F90"/>
    <w:multiLevelType w:val="multilevel"/>
    <w:tmpl w:val="37B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75C67"/>
    <w:multiLevelType w:val="hybridMultilevel"/>
    <w:tmpl w:val="5A84D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660398"/>
    <w:multiLevelType w:val="hybridMultilevel"/>
    <w:tmpl w:val="0B90F9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CE7462"/>
    <w:multiLevelType w:val="hybridMultilevel"/>
    <w:tmpl w:val="3BA80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8429FD"/>
    <w:multiLevelType w:val="hybridMultilevel"/>
    <w:tmpl w:val="D584B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73604F"/>
    <w:multiLevelType w:val="hybridMultilevel"/>
    <w:tmpl w:val="4EF46F58"/>
    <w:lvl w:ilvl="0" w:tplc="210C4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3173616"/>
    <w:multiLevelType w:val="hybridMultilevel"/>
    <w:tmpl w:val="3D5C6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9518C8"/>
    <w:multiLevelType w:val="hybridMultilevel"/>
    <w:tmpl w:val="6010B01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0" w15:restartNumberingAfterBreak="0">
    <w:nsid w:val="3BC07D7A"/>
    <w:multiLevelType w:val="hybridMultilevel"/>
    <w:tmpl w:val="F3800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6E00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E57E5C"/>
    <w:multiLevelType w:val="hybridMultilevel"/>
    <w:tmpl w:val="D584B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CD12914"/>
    <w:multiLevelType w:val="hybridMultilevel"/>
    <w:tmpl w:val="A3A46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3222DC"/>
    <w:multiLevelType w:val="hybridMultilevel"/>
    <w:tmpl w:val="1540A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FC7D2C"/>
    <w:multiLevelType w:val="multilevel"/>
    <w:tmpl w:val="B24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34D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01C228B"/>
    <w:multiLevelType w:val="hybridMultilevel"/>
    <w:tmpl w:val="22043AA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B00DDD"/>
    <w:multiLevelType w:val="hybridMultilevel"/>
    <w:tmpl w:val="BA7A53BA"/>
    <w:lvl w:ilvl="0" w:tplc="C14AD68A">
      <w:start w:val="1"/>
      <w:numFmt w:val="decimal"/>
      <w:lvlText w:val="%1."/>
      <w:lvlJc w:val="left"/>
      <w:pPr>
        <w:ind w:left="1440" w:hanging="360"/>
      </w:pPr>
      <w:rPr>
        <w:b w:val="0"/>
        <w:sz w:val="2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252F2"/>
    <w:multiLevelType w:val="hybridMultilevel"/>
    <w:tmpl w:val="CEC60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61F5303"/>
    <w:multiLevelType w:val="hybridMultilevel"/>
    <w:tmpl w:val="2DAEF2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B0CFE"/>
    <w:multiLevelType w:val="hybridMultilevel"/>
    <w:tmpl w:val="35627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B35CE"/>
    <w:multiLevelType w:val="hybridMultilevel"/>
    <w:tmpl w:val="BAF03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D724BEE"/>
    <w:multiLevelType w:val="hybridMultilevel"/>
    <w:tmpl w:val="37E80C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5"/>
  </w:num>
  <w:num w:numId="3">
    <w:abstractNumId w:val="1"/>
  </w:num>
  <w:num w:numId="4">
    <w:abstractNumId w:val="2"/>
  </w:num>
  <w:num w:numId="5">
    <w:abstractNumId w:val="12"/>
  </w:num>
  <w:num w:numId="6">
    <w:abstractNumId w:val="17"/>
  </w:num>
  <w:num w:numId="7">
    <w:abstractNumId w:val="9"/>
  </w:num>
  <w:num w:numId="8">
    <w:abstractNumId w:val="24"/>
  </w:num>
  <w:num w:numId="9">
    <w:abstractNumId w:val="33"/>
  </w:num>
  <w:num w:numId="10">
    <w:abstractNumId w:val="20"/>
  </w:num>
  <w:num w:numId="11">
    <w:abstractNumId w:val="14"/>
  </w:num>
  <w:num w:numId="12">
    <w:abstractNumId w:val="15"/>
  </w:num>
  <w:num w:numId="13">
    <w:abstractNumId w:val="32"/>
  </w:num>
  <w:num w:numId="14">
    <w:abstractNumId w:val="23"/>
  </w:num>
  <w:num w:numId="15">
    <w:abstractNumId w:val="7"/>
  </w:num>
  <w:num w:numId="16">
    <w:abstractNumId w:val="27"/>
  </w:num>
  <w:num w:numId="17">
    <w:abstractNumId w:val="13"/>
  </w:num>
  <w:num w:numId="18">
    <w:abstractNumId w:val="22"/>
  </w:num>
  <w:num w:numId="19">
    <w:abstractNumId w:val="10"/>
  </w:num>
  <w:num w:numId="20">
    <w:abstractNumId w:val="30"/>
  </w:num>
  <w:num w:numId="21">
    <w:abstractNumId w:val="29"/>
  </w:num>
  <w:num w:numId="22">
    <w:abstractNumId w:val="3"/>
  </w:num>
  <w:num w:numId="23">
    <w:abstractNumId w:val="28"/>
  </w:num>
  <w:num w:numId="24">
    <w:abstractNumId w:val="8"/>
  </w:num>
  <w:num w:numId="25">
    <w:abstractNumId w:val="26"/>
  </w:num>
  <w:num w:numId="26">
    <w:abstractNumId w:val="18"/>
  </w:num>
  <w:num w:numId="27">
    <w:abstractNumId w:val="31"/>
  </w:num>
  <w:num w:numId="28">
    <w:abstractNumId w:val="5"/>
  </w:num>
  <w:num w:numId="29">
    <w:abstractNumId w:val="16"/>
  </w:num>
  <w:num w:numId="30">
    <w:abstractNumId w:val="11"/>
  </w:num>
  <w:num w:numId="31">
    <w:abstractNumId w:val="19"/>
  </w:num>
  <w:num w:numId="32">
    <w:abstractNumId w:val="4"/>
  </w:num>
  <w:num w:numId="33">
    <w:abstractNumId w:val="21"/>
  </w:num>
  <w:num w:numId="34">
    <w:abstractNumId w:val="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ren Patel">
    <w15:presenceInfo w15:providerId="Windows Live" w15:userId="fdb50f90cdf94ed6"/>
  </w15:person>
  <w15:person w15:author="Tania.Moulik@gmail.com">
    <w15:presenceInfo w15:providerId="Windows Live" w15:userId="af7317dcf610d07f"/>
  </w15:person>
  <w15:person w15:author="Guest User">
    <w15:presenceInfo w15:providerId="Windows Live" w15:userId="af7317dcf610d07f"/>
  </w15:person>
  <w15:person w15:author="tmoulik">
    <w15:presenceInfo w15:providerId="None" w15:userId="tmoulik"/>
  </w15:person>
  <w15:person w15:author=" ">
    <w15:presenceInfo w15:providerId="Windows Live" w15:userId="af7317dcf610d0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23"/>
    <w:rsid w:val="000003DE"/>
    <w:rsid w:val="0000096D"/>
    <w:rsid w:val="00000DB2"/>
    <w:rsid w:val="00000EFD"/>
    <w:rsid w:val="0000137C"/>
    <w:rsid w:val="000029A9"/>
    <w:rsid w:val="00003D77"/>
    <w:rsid w:val="00004186"/>
    <w:rsid w:val="00005971"/>
    <w:rsid w:val="00006A22"/>
    <w:rsid w:val="0000757D"/>
    <w:rsid w:val="000077F6"/>
    <w:rsid w:val="00010F91"/>
    <w:rsid w:val="000122D4"/>
    <w:rsid w:val="00014B36"/>
    <w:rsid w:val="00016571"/>
    <w:rsid w:val="0002212D"/>
    <w:rsid w:val="00027574"/>
    <w:rsid w:val="000275A7"/>
    <w:rsid w:val="00034789"/>
    <w:rsid w:val="0004126A"/>
    <w:rsid w:val="00041A85"/>
    <w:rsid w:val="0004404C"/>
    <w:rsid w:val="0004452E"/>
    <w:rsid w:val="0004496C"/>
    <w:rsid w:val="00047624"/>
    <w:rsid w:val="000579CB"/>
    <w:rsid w:val="000611F5"/>
    <w:rsid w:val="00061FF7"/>
    <w:rsid w:val="0006236F"/>
    <w:rsid w:val="0006368B"/>
    <w:rsid w:val="000636AB"/>
    <w:rsid w:val="0006381C"/>
    <w:rsid w:val="000657C8"/>
    <w:rsid w:val="00065C39"/>
    <w:rsid w:val="000669E9"/>
    <w:rsid w:val="0006700C"/>
    <w:rsid w:val="000700B1"/>
    <w:rsid w:val="00070B5A"/>
    <w:rsid w:val="00073150"/>
    <w:rsid w:val="000756FE"/>
    <w:rsid w:val="00075EE9"/>
    <w:rsid w:val="00076626"/>
    <w:rsid w:val="00076F17"/>
    <w:rsid w:val="0008192C"/>
    <w:rsid w:val="00083130"/>
    <w:rsid w:val="00083DB0"/>
    <w:rsid w:val="00086804"/>
    <w:rsid w:val="00086C24"/>
    <w:rsid w:val="00090430"/>
    <w:rsid w:val="00090D05"/>
    <w:rsid w:val="00094AD4"/>
    <w:rsid w:val="000963FA"/>
    <w:rsid w:val="00096771"/>
    <w:rsid w:val="00097914"/>
    <w:rsid w:val="000A1F5E"/>
    <w:rsid w:val="000A1FB1"/>
    <w:rsid w:val="000A23EF"/>
    <w:rsid w:val="000A26D8"/>
    <w:rsid w:val="000A45D1"/>
    <w:rsid w:val="000A76EF"/>
    <w:rsid w:val="000B1A32"/>
    <w:rsid w:val="000B5A19"/>
    <w:rsid w:val="000B5E59"/>
    <w:rsid w:val="000C071D"/>
    <w:rsid w:val="000C1E98"/>
    <w:rsid w:val="000C3093"/>
    <w:rsid w:val="000C4467"/>
    <w:rsid w:val="000C619C"/>
    <w:rsid w:val="000D0B2B"/>
    <w:rsid w:val="000D111B"/>
    <w:rsid w:val="000D11F0"/>
    <w:rsid w:val="000D1C6E"/>
    <w:rsid w:val="000D28DD"/>
    <w:rsid w:val="000D3DDD"/>
    <w:rsid w:val="000D4820"/>
    <w:rsid w:val="000D4FF9"/>
    <w:rsid w:val="000D7244"/>
    <w:rsid w:val="000E1EE7"/>
    <w:rsid w:val="000E1F99"/>
    <w:rsid w:val="000E1FD0"/>
    <w:rsid w:val="000E54CA"/>
    <w:rsid w:val="000E6F88"/>
    <w:rsid w:val="000F12A3"/>
    <w:rsid w:val="000F25F8"/>
    <w:rsid w:val="000F3D2F"/>
    <w:rsid w:val="000F63F9"/>
    <w:rsid w:val="001028B4"/>
    <w:rsid w:val="001063A8"/>
    <w:rsid w:val="00110654"/>
    <w:rsid w:val="001125FA"/>
    <w:rsid w:val="001129A3"/>
    <w:rsid w:val="00113BBA"/>
    <w:rsid w:val="0012071D"/>
    <w:rsid w:val="0012290D"/>
    <w:rsid w:val="00123C6B"/>
    <w:rsid w:val="00126101"/>
    <w:rsid w:val="00126BE0"/>
    <w:rsid w:val="001346A3"/>
    <w:rsid w:val="00136FDF"/>
    <w:rsid w:val="0014000A"/>
    <w:rsid w:val="0014004C"/>
    <w:rsid w:val="001411E1"/>
    <w:rsid w:val="0014297A"/>
    <w:rsid w:val="0014390B"/>
    <w:rsid w:val="00150551"/>
    <w:rsid w:val="00151769"/>
    <w:rsid w:val="00152DB4"/>
    <w:rsid w:val="00153B93"/>
    <w:rsid w:val="00153D64"/>
    <w:rsid w:val="001562E4"/>
    <w:rsid w:val="00157A72"/>
    <w:rsid w:val="001634C0"/>
    <w:rsid w:val="00164676"/>
    <w:rsid w:val="001647BE"/>
    <w:rsid w:val="00164DA4"/>
    <w:rsid w:val="001733E5"/>
    <w:rsid w:val="00174570"/>
    <w:rsid w:val="00175825"/>
    <w:rsid w:val="00181D25"/>
    <w:rsid w:val="001829BC"/>
    <w:rsid w:val="00184ABD"/>
    <w:rsid w:val="00184BBE"/>
    <w:rsid w:val="00185E75"/>
    <w:rsid w:val="00192C30"/>
    <w:rsid w:val="00194B97"/>
    <w:rsid w:val="0019618A"/>
    <w:rsid w:val="001966CE"/>
    <w:rsid w:val="001A1088"/>
    <w:rsid w:val="001A2E26"/>
    <w:rsid w:val="001A45F1"/>
    <w:rsid w:val="001A4DAC"/>
    <w:rsid w:val="001A56D3"/>
    <w:rsid w:val="001A5E8F"/>
    <w:rsid w:val="001A72C2"/>
    <w:rsid w:val="001B34C3"/>
    <w:rsid w:val="001B490D"/>
    <w:rsid w:val="001B78B2"/>
    <w:rsid w:val="001C0758"/>
    <w:rsid w:val="001C19AC"/>
    <w:rsid w:val="001C3AC6"/>
    <w:rsid w:val="001C5A55"/>
    <w:rsid w:val="001D22E6"/>
    <w:rsid w:val="001D2DE0"/>
    <w:rsid w:val="001D3B8F"/>
    <w:rsid w:val="001D448A"/>
    <w:rsid w:val="001D5A70"/>
    <w:rsid w:val="001D7460"/>
    <w:rsid w:val="001E0F3D"/>
    <w:rsid w:val="001E10FC"/>
    <w:rsid w:val="001E497E"/>
    <w:rsid w:val="001E65EC"/>
    <w:rsid w:val="001E7346"/>
    <w:rsid w:val="001F06D0"/>
    <w:rsid w:val="001F16E3"/>
    <w:rsid w:val="001F4912"/>
    <w:rsid w:val="001F4F74"/>
    <w:rsid w:val="001F514E"/>
    <w:rsid w:val="001F7BEC"/>
    <w:rsid w:val="002017CB"/>
    <w:rsid w:val="00201C60"/>
    <w:rsid w:val="00201F72"/>
    <w:rsid w:val="00202087"/>
    <w:rsid w:val="002038FE"/>
    <w:rsid w:val="002041BF"/>
    <w:rsid w:val="00204D73"/>
    <w:rsid w:val="002054FF"/>
    <w:rsid w:val="00206256"/>
    <w:rsid w:val="0021119A"/>
    <w:rsid w:val="002114D8"/>
    <w:rsid w:val="002126B9"/>
    <w:rsid w:val="00216E19"/>
    <w:rsid w:val="00221901"/>
    <w:rsid w:val="00222060"/>
    <w:rsid w:val="00222264"/>
    <w:rsid w:val="00222463"/>
    <w:rsid w:val="00223D6D"/>
    <w:rsid w:val="0022413C"/>
    <w:rsid w:val="0022522F"/>
    <w:rsid w:val="002257FB"/>
    <w:rsid w:val="002271B9"/>
    <w:rsid w:val="00227B18"/>
    <w:rsid w:val="00230615"/>
    <w:rsid w:val="00232BC3"/>
    <w:rsid w:val="00233ACF"/>
    <w:rsid w:val="00235324"/>
    <w:rsid w:val="0023652D"/>
    <w:rsid w:val="00236A93"/>
    <w:rsid w:val="00240457"/>
    <w:rsid w:val="00240D8A"/>
    <w:rsid w:val="00242D37"/>
    <w:rsid w:val="00243349"/>
    <w:rsid w:val="002439F0"/>
    <w:rsid w:val="00245894"/>
    <w:rsid w:val="0024731C"/>
    <w:rsid w:val="002519D7"/>
    <w:rsid w:val="002549DC"/>
    <w:rsid w:val="002576AE"/>
    <w:rsid w:val="00257E74"/>
    <w:rsid w:val="00262CC9"/>
    <w:rsid w:val="0026325A"/>
    <w:rsid w:val="00264E24"/>
    <w:rsid w:val="0027172C"/>
    <w:rsid w:val="00271ED5"/>
    <w:rsid w:val="00272AFF"/>
    <w:rsid w:val="00273753"/>
    <w:rsid w:val="00274D2D"/>
    <w:rsid w:val="002770E1"/>
    <w:rsid w:val="002774F2"/>
    <w:rsid w:val="00277744"/>
    <w:rsid w:val="00277FEA"/>
    <w:rsid w:val="00280241"/>
    <w:rsid w:val="002841AC"/>
    <w:rsid w:val="00285039"/>
    <w:rsid w:val="002869AE"/>
    <w:rsid w:val="00286AA1"/>
    <w:rsid w:val="002879C6"/>
    <w:rsid w:val="00287C63"/>
    <w:rsid w:val="002A34DB"/>
    <w:rsid w:val="002A456A"/>
    <w:rsid w:val="002A5521"/>
    <w:rsid w:val="002A7648"/>
    <w:rsid w:val="002A7716"/>
    <w:rsid w:val="002B39EE"/>
    <w:rsid w:val="002B5C1C"/>
    <w:rsid w:val="002C17B2"/>
    <w:rsid w:val="002C17F6"/>
    <w:rsid w:val="002C2715"/>
    <w:rsid w:val="002C640B"/>
    <w:rsid w:val="002D053D"/>
    <w:rsid w:val="002D1193"/>
    <w:rsid w:val="002D33D0"/>
    <w:rsid w:val="002D5CFD"/>
    <w:rsid w:val="002E0B6B"/>
    <w:rsid w:val="002E0BA6"/>
    <w:rsid w:val="002E2E1C"/>
    <w:rsid w:val="002E4B2D"/>
    <w:rsid w:val="002E52AE"/>
    <w:rsid w:val="002F07F5"/>
    <w:rsid w:val="002F2342"/>
    <w:rsid w:val="002F39AA"/>
    <w:rsid w:val="002F5940"/>
    <w:rsid w:val="002F5C78"/>
    <w:rsid w:val="002F5C9F"/>
    <w:rsid w:val="00300FD1"/>
    <w:rsid w:val="003016D7"/>
    <w:rsid w:val="00303841"/>
    <w:rsid w:val="00304408"/>
    <w:rsid w:val="003141E4"/>
    <w:rsid w:val="0031444D"/>
    <w:rsid w:val="0031582D"/>
    <w:rsid w:val="00317D95"/>
    <w:rsid w:val="00322808"/>
    <w:rsid w:val="0032368F"/>
    <w:rsid w:val="00323966"/>
    <w:rsid w:val="00324604"/>
    <w:rsid w:val="003249A8"/>
    <w:rsid w:val="003266A2"/>
    <w:rsid w:val="003268FE"/>
    <w:rsid w:val="00330B84"/>
    <w:rsid w:val="00331CA2"/>
    <w:rsid w:val="00333173"/>
    <w:rsid w:val="00336D5D"/>
    <w:rsid w:val="00337504"/>
    <w:rsid w:val="00341D67"/>
    <w:rsid w:val="0034530B"/>
    <w:rsid w:val="003508F8"/>
    <w:rsid w:val="00351BE9"/>
    <w:rsid w:val="00352F8E"/>
    <w:rsid w:val="00353C40"/>
    <w:rsid w:val="00357071"/>
    <w:rsid w:val="00357C53"/>
    <w:rsid w:val="0036075D"/>
    <w:rsid w:val="00360DFE"/>
    <w:rsid w:val="003611DA"/>
    <w:rsid w:val="003639B3"/>
    <w:rsid w:val="003746A5"/>
    <w:rsid w:val="0037577F"/>
    <w:rsid w:val="00381907"/>
    <w:rsid w:val="0038367A"/>
    <w:rsid w:val="003851D0"/>
    <w:rsid w:val="00385912"/>
    <w:rsid w:val="003902AF"/>
    <w:rsid w:val="0039048A"/>
    <w:rsid w:val="003910B0"/>
    <w:rsid w:val="0039207A"/>
    <w:rsid w:val="00392AB8"/>
    <w:rsid w:val="00393013"/>
    <w:rsid w:val="003937BC"/>
    <w:rsid w:val="003939DE"/>
    <w:rsid w:val="003959EE"/>
    <w:rsid w:val="00396B29"/>
    <w:rsid w:val="00397C17"/>
    <w:rsid w:val="003A1F9C"/>
    <w:rsid w:val="003A2069"/>
    <w:rsid w:val="003A27A6"/>
    <w:rsid w:val="003A28BC"/>
    <w:rsid w:val="003A35BC"/>
    <w:rsid w:val="003B1433"/>
    <w:rsid w:val="003B266D"/>
    <w:rsid w:val="003B29EC"/>
    <w:rsid w:val="003B3F62"/>
    <w:rsid w:val="003B496B"/>
    <w:rsid w:val="003B5591"/>
    <w:rsid w:val="003B66E5"/>
    <w:rsid w:val="003B71DC"/>
    <w:rsid w:val="003C21F0"/>
    <w:rsid w:val="003C32C5"/>
    <w:rsid w:val="003C542A"/>
    <w:rsid w:val="003C7B5B"/>
    <w:rsid w:val="003E06CD"/>
    <w:rsid w:val="003E320E"/>
    <w:rsid w:val="003E3B1B"/>
    <w:rsid w:val="003E47F2"/>
    <w:rsid w:val="003E5806"/>
    <w:rsid w:val="003F0190"/>
    <w:rsid w:val="003F17A4"/>
    <w:rsid w:val="003F1E45"/>
    <w:rsid w:val="003F1EC6"/>
    <w:rsid w:val="003F24D6"/>
    <w:rsid w:val="003F3E18"/>
    <w:rsid w:val="003F5314"/>
    <w:rsid w:val="003F5479"/>
    <w:rsid w:val="003F5F86"/>
    <w:rsid w:val="003F7301"/>
    <w:rsid w:val="00400BB8"/>
    <w:rsid w:val="00404C07"/>
    <w:rsid w:val="0040520B"/>
    <w:rsid w:val="004069B4"/>
    <w:rsid w:val="00406A2B"/>
    <w:rsid w:val="00411A8F"/>
    <w:rsid w:val="004163C4"/>
    <w:rsid w:val="0041640E"/>
    <w:rsid w:val="0041700D"/>
    <w:rsid w:val="004173E7"/>
    <w:rsid w:val="00417D46"/>
    <w:rsid w:val="0042103A"/>
    <w:rsid w:val="004252D0"/>
    <w:rsid w:val="0042656E"/>
    <w:rsid w:val="00426684"/>
    <w:rsid w:val="004270C9"/>
    <w:rsid w:val="00427756"/>
    <w:rsid w:val="00430CCA"/>
    <w:rsid w:val="00430E67"/>
    <w:rsid w:val="004345C5"/>
    <w:rsid w:val="00434D01"/>
    <w:rsid w:val="00436A03"/>
    <w:rsid w:val="0044027E"/>
    <w:rsid w:val="004405DE"/>
    <w:rsid w:val="00441763"/>
    <w:rsid w:val="004417E9"/>
    <w:rsid w:val="004422DA"/>
    <w:rsid w:val="00444528"/>
    <w:rsid w:val="00446B87"/>
    <w:rsid w:val="00450D2A"/>
    <w:rsid w:val="0045249F"/>
    <w:rsid w:val="004563CA"/>
    <w:rsid w:val="00456AB8"/>
    <w:rsid w:val="00461BB0"/>
    <w:rsid w:val="00470E5A"/>
    <w:rsid w:val="004713EE"/>
    <w:rsid w:val="00472FDA"/>
    <w:rsid w:val="004772EC"/>
    <w:rsid w:val="00480807"/>
    <w:rsid w:val="00481565"/>
    <w:rsid w:val="00481AE8"/>
    <w:rsid w:val="00483506"/>
    <w:rsid w:val="004860F2"/>
    <w:rsid w:val="004862E0"/>
    <w:rsid w:val="00490E07"/>
    <w:rsid w:val="0049195A"/>
    <w:rsid w:val="00492427"/>
    <w:rsid w:val="0049479C"/>
    <w:rsid w:val="004963EF"/>
    <w:rsid w:val="0049710E"/>
    <w:rsid w:val="004973E7"/>
    <w:rsid w:val="004A00E6"/>
    <w:rsid w:val="004A0D9C"/>
    <w:rsid w:val="004A2033"/>
    <w:rsid w:val="004A4B8D"/>
    <w:rsid w:val="004A5C9C"/>
    <w:rsid w:val="004A5E18"/>
    <w:rsid w:val="004A6B8E"/>
    <w:rsid w:val="004B26CA"/>
    <w:rsid w:val="004B365F"/>
    <w:rsid w:val="004B5421"/>
    <w:rsid w:val="004C16C9"/>
    <w:rsid w:val="004C201A"/>
    <w:rsid w:val="004C4714"/>
    <w:rsid w:val="004D07B5"/>
    <w:rsid w:val="004D505C"/>
    <w:rsid w:val="004D6886"/>
    <w:rsid w:val="004E1B33"/>
    <w:rsid w:val="004E2E2B"/>
    <w:rsid w:val="004E3C4E"/>
    <w:rsid w:val="004E44E8"/>
    <w:rsid w:val="004E4535"/>
    <w:rsid w:val="004E7A34"/>
    <w:rsid w:val="004F0AA1"/>
    <w:rsid w:val="004F1F65"/>
    <w:rsid w:val="004F4E0E"/>
    <w:rsid w:val="004F539B"/>
    <w:rsid w:val="004F5ADC"/>
    <w:rsid w:val="004F6C3C"/>
    <w:rsid w:val="004F7228"/>
    <w:rsid w:val="005019E3"/>
    <w:rsid w:val="00501C59"/>
    <w:rsid w:val="005026A5"/>
    <w:rsid w:val="005071EF"/>
    <w:rsid w:val="00507D1D"/>
    <w:rsid w:val="00514723"/>
    <w:rsid w:val="0051716E"/>
    <w:rsid w:val="00520F1C"/>
    <w:rsid w:val="00521583"/>
    <w:rsid w:val="00521AFC"/>
    <w:rsid w:val="00525C45"/>
    <w:rsid w:val="005319DF"/>
    <w:rsid w:val="005342D6"/>
    <w:rsid w:val="00535699"/>
    <w:rsid w:val="00535A75"/>
    <w:rsid w:val="005405A8"/>
    <w:rsid w:val="00542485"/>
    <w:rsid w:val="00542AEB"/>
    <w:rsid w:val="00544175"/>
    <w:rsid w:val="005449F0"/>
    <w:rsid w:val="00550B33"/>
    <w:rsid w:val="005530C0"/>
    <w:rsid w:val="005541B2"/>
    <w:rsid w:val="00556963"/>
    <w:rsid w:val="00560E7E"/>
    <w:rsid w:val="0056130F"/>
    <w:rsid w:val="00564702"/>
    <w:rsid w:val="005650B7"/>
    <w:rsid w:val="005655FC"/>
    <w:rsid w:val="00570A1B"/>
    <w:rsid w:val="00570F07"/>
    <w:rsid w:val="005731A3"/>
    <w:rsid w:val="00573FD9"/>
    <w:rsid w:val="005740CB"/>
    <w:rsid w:val="00574177"/>
    <w:rsid w:val="005749A9"/>
    <w:rsid w:val="00575BCC"/>
    <w:rsid w:val="00581E6C"/>
    <w:rsid w:val="00582148"/>
    <w:rsid w:val="00582310"/>
    <w:rsid w:val="00584E75"/>
    <w:rsid w:val="00584F02"/>
    <w:rsid w:val="005861F3"/>
    <w:rsid w:val="00591243"/>
    <w:rsid w:val="00594EA1"/>
    <w:rsid w:val="00597C9C"/>
    <w:rsid w:val="005A4F13"/>
    <w:rsid w:val="005A5C9D"/>
    <w:rsid w:val="005B06C0"/>
    <w:rsid w:val="005B351B"/>
    <w:rsid w:val="005B40CC"/>
    <w:rsid w:val="005B422D"/>
    <w:rsid w:val="005B54F5"/>
    <w:rsid w:val="005C175C"/>
    <w:rsid w:val="005C195F"/>
    <w:rsid w:val="005C1A21"/>
    <w:rsid w:val="005C2A51"/>
    <w:rsid w:val="005C354D"/>
    <w:rsid w:val="005C364C"/>
    <w:rsid w:val="005C4DE0"/>
    <w:rsid w:val="005C5B04"/>
    <w:rsid w:val="005C775C"/>
    <w:rsid w:val="005D22A9"/>
    <w:rsid w:val="005D731C"/>
    <w:rsid w:val="005E13E2"/>
    <w:rsid w:val="005E1C47"/>
    <w:rsid w:val="005E2877"/>
    <w:rsid w:val="005E3E92"/>
    <w:rsid w:val="005E56E7"/>
    <w:rsid w:val="005F13B6"/>
    <w:rsid w:val="005F3246"/>
    <w:rsid w:val="005F38F5"/>
    <w:rsid w:val="005F49B3"/>
    <w:rsid w:val="005F51F4"/>
    <w:rsid w:val="005F5A5D"/>
    <w:rsid w:val="005F72FE"/>
    <w:rsid w:val="005F7787"/>
    <w:rsid w:val="00601557"/>
    <w:rsid w:val="0060169C"/>
    <w:rsid w:val="0060204F"/>
    <w:rsid w:val="00603746"/>
    <w:rsid w:val="00604079"/>
    <w:rsid w:val="00604533"/>
    <w:rsid w:val="00607F52"/>
    <w:rsid w:val="006100B8"/>
    <w:rsid w:val="00614853"/>
    <w:rsid w:val="00615268"/>
    <w:rsid w:val="00616989"/>
    <w:rsid w:val="00616DB9"/>
    <w:rsid w:val="00617957"/>
    <w:rsid w:val="00621E3A"/>
    <w:rsid w:val="00623227"/>
    <w:rsid w:val="006243F1"/>
    <w:rsid w:val="00625A1B"/>
    <w:rsid w:val="00626E47"/>
    <w:rsid w:val="00626FDC"/>
    <w:rsid w:val="006301A9"/>
    <w:rsid w:val="00630B9A"/>
    <w:rsid w:val="00631CBD"/>
    <w:rsid w:val="0063422E"/>
    <w:rsid w:val="006416C1"/>
    <w:rsid w:val="00644602"/>
    <w:rsid w:val="0064474B"/>
    <w:rsid w:val="00651879"/>
    <w:rsid w:val="00652464"/>
    <w:rsid w:val="006549FD"/>
    <w:rsid w:val="00655308"/>
    <w:rsid w:val="006558F6"/>
    <w:rsid w:val="006612B1"/>
    <w:rsid w:val="00661933"/>
    <w:rsid w:val="00663D58"/>
    <w:rsid w:val="00664CD8"/>
    <w:rsid w:val="006657EB"/>
    <w:rsid w:val="00670392"/>
    <w:rsid w:val="00670BA1"/>
    <w:rsid w:val="006713F2"/>
    <w:rsid w:val="0067183D"/>
    <w:rsid w:val="00677413"/>
    <w:rsid w:val="00690454"/>
    <w:rsid w:val="00690FBF"/>
    <w:rsid w:val="006911CE"/>
    <w:rsid w:val="00693279"/>
    <w:rsid w:val="00693336"/>
    <w:rsid w:val="00693838"/>
    <w:rsid w:val="0069384E"/>
    <w:rsid w:val="006A261C"/>
    <w:rsid w:val="006A27D5"/>
    <w:rsid w:val="006A34A1"/>
    <w:rsid w:val="006A3FCE"/>
    <w:rsid w:val="006A6678"/>
    <w:rsid w:val="006B3F09"/>
    <w:rsid w:val="006B4CAE"/>
    <w:rsid w:val="006B4D42"/>
    <w:rsid w:val="006B538D"/>
    <w:rsid w:val="006B6776"/>
    <w:rsid w:val="006B7D28"/>
    <w:rsid w:val="006C1D00"/>
    <w:rsid w:val="006C313F"/>
    <w:rsid w:val="006C347D"/>
    <w:rsid w:val="006D0C70"/>
    <w:rsid w:val="006D0CE0"/>
    <w:rsid w:val="006D0F5A"/>
    <w:rsid w:val="006D2914"/>
    <w:rsid w:val="006D2B8A"/>
    <w:rsid w:val="006D47A5"/>
    <w:rsid w:val="006D538A"/>
    <w:rsid w:val="006D5DB1"/>
    <w:rsid w:val="006E0018"/>
    <w:rsid w:val="006E24CC"/>
    <w:rsid w:val="006E265F"/>
    <w:rsid w:val="006E5C78"/>
    <w:rsid w:val="006E6500"/>
    <w:rsid w:val="006E6F3D"/>
    <w:rsid w:val="006F051D"/>
    <w:rsid w:val="006F2425"/>
    <w:rsid w:val="006F3946"/>
    <w:rsid w:val="006F4BC3"/>
    <w:rsid w:val="006F5996"/>
    <w:rsid w:val="006F7EBE"/>
    <w:rsid w:val="00700C74"/>
    <w:rsid w:val="00701C53"/>
    <w:rsid w:val="0070278C"/>
    <w:rsid w:val="00705805"/>
    <w:rsid w:val="00705B0F"/>
    <w:rsid w:val="00707461"/>
    <w:rsid w:val="0070750F"/>
    <w:rsid w:val="00710EFF"/>
    <w:rsid w:val="00711C24"/>
    <w:rsid w:val="00713579"/>
    <w:rsid w:val="0071384A"/>
    <w:rsid w:val="00713DCB"/>
    <w:rsid w:val="007147E9"/>
    <w:rsid w:val="00716A1D"/>
    <w:rsid w:val="0071744C"/>
    <w:rsid w:val="00717DC3"/>
    <w:rsid w:val="00717E54"/>
    <w:rsid w:val="0072045B"/>
    <w:rsid w:val="00721ABF"/>
    <w:rsid w:val="007239D6"/>
    <w:rsid w:val="00723D7F"/>
    <w:rsid w:val="007254D7"/>
    <w:rsid w:val="007255C6"/>
    <w:rsid w:val="007256C5"/>
    <w:rsid w:val="0072799E"/>
    <w:rsid w:val="00727A3A"/>
    <w:rsid w:val="007320B7"/>
    <w:rsid w:val="00732C11"/>
    <w:rsid w:val="00734C15"/>
    <w:rsid w:val="00734C90"/>
    <w:rsid w:val="007423BF"/>
    <w:rsid w:val="00746291"/>
    <w:rsid w:val="00746DDE"/>
    <w:rsid w:val="00747C1A"/>
    <w:rsid w:val="0075287D"/>
    <w:rsid w:val="00752A0C"/>
    <w:rsid w:val="00752AA8"/>
    <w:rsid w:val="0075754F"/>
    <w:rsid w:val="00760B11"/>
    <w:rsid w:val="00761BA4"/>
    <w:rsid w:val="0076316A"/>
    <w:rsid w:val="007638E6"/>
    <w:rsid w:val="00765DFB"/>
    <w:rsid w:val="0076625C"/>
    <w:rsid w:val="0076773D"/>
    <w:rsid w:val="00782923"/>
    <w:rsid w:val="00783A7A"/>
    <w:rsid w:val="00784930"/>
    <w:rsid w:val="007851A1"/>
    <w:rsid w:val="00785E23"/>
    <w:rsid w:val="00786BD0"/>
    <w:rsid w:val="00787DFD"/>
    <w:rsid w:val="00790596"/>
    <w:rsid w:val="00790CF7"/>
    <w:rsid w:val="00791363"/>
    <w:rsid w:val="00791E46"/>
    <w:rsid w:val="0079290F"/>
    <w:rsid w:val="00792A46"/>
    <w:rsid w:val="0079466E"/>
    <w:rsid w:val="00794F9C"/>
    <w:rsid w:val="007A0908"/>
    <w:rsid w:val="007A4E22"/>
    <w:rsid w:val="007A562E"/>
    <w:rsid w:val="007B129F"/>
    <w:rsid w:val="007B1BC0"/>
    <w:rsid w:val="007B4333"/>
    <w:rsid w:val="007B4C16"/>
    <w:rsid w:val="007C0187"/>
    <w:rsid w:val="007C03CE"/>
    <w:rsid w:val="007C0CA4"/>
    <w:rsid w:val="007C4135"/>
    <w:rsid w:val="007C4D99"/>
    <w:rsid w:val="007C50D0"/>
    <w:rsid w:val="007C6F5A"/>
    <w:rsid w:val="007C7299"/>
    <w:rsid w:val="007D2113"/>
    <w:rsid w:val="007D333D"/>
    <w:rsid w:val="007D63B5"/>
    <w:rsid w:val="007D6E9E"/>
    <w:rsid w:val="007E12EA"/>
    <w:rsid w:val="007E158D"/>
    <w:rsid w:val="007E1B10"/>
    <w:rsid w:val="007E2001"/>
    <w:rsid w:val="007E3274"/>
    <w:rsid w:val="007E5768"/>
    <w:rsid w:val="007E59F7"/>
    <w:rsid w:val="007F00FF"/>
    <w:rsid w:val="007F543F"/>
    <w:rsid w:val="007F562D"/>
    <w:rsid w:val="007F5C4D"/>
    <w:rsid w:val="00800EB3"/>
    <w:rsid w:val="00801CB8"/>
    <w:rsid w:val="00803908"/>
    <w:rsid w:val="00803DC7"/>
    <w:rsid w:val="008068D6"/>
    <w:rsid w:val="00807F79"/>
    <w:rsid w:val="008139B1"/>
    <w:rsid w:val="0081431C"/>
    <w:rsid w:val="00816830"/>
    <w:rsid w:val="00817713"/>
    <w:rsid w:val="0082502A"/>
    <w:rsid w:val="00826C9E"/>
    <w:rsid w:val="00827035"/>
    <w:rsid w:val="008279E9"/>
    <w:rsid w:val="00827ED9"/>
    <w:rsid w:val="008312D4"/>
    <w:rsid w:val="00833D9C"/>
    <w:rsid w:val="00835C7D"/>
    <w:rsid w:val="00840BAC"/>
    <w:rsid w:val="00844736"/>
    <w:rsid w:val="00847854"/>
    <w:rsid w:val="00850B0D"/>
    <w:rsid w:val="00851FC1"/>
    <w:rsid w:val="00855BFA"/>
    <w:rsid w:val="0085757A"/>
    <w:rsid w:val="00857A79"/>
    <w:rsid w:val="0086154B"/>
    <w:rsid w:val="00864BEB"/>
    <w:rsid w:val="00865E49"/>
    <w:rsid w:val="00866AD2"/>
    <w:rsid w:val="00866ADB"/>
    <w:rsid w:val="00873C7D"/>
    <w:rsid w:val="00874069"/>
    <w:rsid w:val="008745CC"/>
    <w:rsid w:val="00875278"/>
    <w:rsid w:val="008759A2"/>
    <w:rsid w:val="008766D4"/>
    <w:rsid w:val="00880273"/>
    <w:rsid w:val="008806E5"/>
    <w:rsid w:val="008847D7"/>
    <w:rsid w:val="008863CC"/>
    <w:rsid w:val="00891290"/>
    <w:rsid w:val="00891CF6"/>
    <w:rsid w:val="00891DDC"/>
    <w:rsid w:val="0089270B"/>
    <w:rsid w:val="00892B1A"/>
    <w:rsid w:val="008942BF"/>
    <w:rsid w:val="008946D7"/>
    <w:rsid w:val="00895BC5"/>
    <w:rsid w:val="00895FE4"/>
    <w:rsid w:val="00895FE9"/>
    <w:rsid w:val="0089757F"/>
    <w:rsid w:val="008A397E"/>
    <w:rsid w:val="008A4E6C"/>
    <w:rsid w:val="008A5F86"/>
    <w:rsid w:val="008B11ED"/>
    <w:rsid w:val="008B317E"/>
    <w:rsid w:val="008B34C2"/>
    <w:rsid w:val="008B3727"/>
    <w:rsid w:val="008B3FF3"/>
    <w:rsid w:val="008B6CB4"/>
    <w:rsid w:val="008C062D"/>
    <w:rsid w:val="008C39F0"/>
    <w:rsid w:val="008C4FAA"/>
    <w:rsid w:val="008C6369"/>
    <w:rsid w:val="008C7D40"/>
    <w:rsid w:val="008D32E9"/>
    <w:rsid w:val="008D367A"/>
    <w:rsid w:val="008D39CC"/>
    <w:rsid w:val="008D4C6A"/>
    <w:rsid w:val="008D549C"/>
    <w:rsid w:val="008D5F41"/>
    <w:rsid w:val="008D6E10"/>
    <w:rsid w:val="008D7DD9"/>
    <w:rsid w:val="008E305E"/>
    <w:rsid w:val="008E3D7A"/>
    <w:rsid w:val="008E6C2A"/>
    <w:rsid w:val="008E7735"/>
    <w:rsid w:val="008F02D5"/>
    <w:rsid w:val="008F0BF1"/>
    <w:rsid w:val="008F2085"/>
    <w:rsid w:val="008F2150"/>
    <w:rsid w:val="008F35BD"/>
    <w:rsid w:val="008F3DE9"/>
    <w:rsid w:val="008F4334"/>
    <w:rsid w:val="008F4634"/>
    <w:rsid w:val="008F57CF"/>
    <w:rsid w:val="00902CF8"/>
    <w:rsid w:val="00904A17"/>
    <w:rsid w:val="009054BC"/>
    <w:rsid w:val="00907741"/>
    <w:rsid w:val="009105D2"/>
    <w:rsid w:val="00914520"/>
    <w:rsid w:val="009157AC"/>
    <w:rsid w:val="00915B05"/>
    <w:rsid w:val="009161E5"/>
    <w:rsid w:val="00916EF1"/>
    <w:rsid w:val="009174DE"/>
    <w:rsid w:val="00920E0D"/>
    <w:rsid w:val="009217EA"/>
    <w:rsid w:val="00921F4C"/>
    <w:rsid w:val="00927C56"/>
    <w:rsid w:val="009309BF"/>
    <w:rsid w:val="00931BEA"/>
    <w:rsid w:val="00933BE5"/>
    <w:rsid w:val="00933D0D"/>
    <w:rsid w:val="0093425F"/>
    <w:rsid w:val="009368EA"/>
    <w:rsid w:val="00940BA5"/>
    <w:rsid w:val="00942C06"/>
    <w:rsid w:val="00944AC7"/>
    <w:rsid w:val="00946827"/>
    <w:rsid w:val="0095081C"/>
    <w:rsid w:val="009509F6"/>
    <w:rsid w:val="00952EC6"/>
    <w:rsid w:val="00954EA8"/>
    <w:rsid w:val="00955719"/>
    <w:rsid w:val="00956A94"/>
    <w:rsid w:val="0096091A"/>
    <w:rsid w:val="00961BB5"/>
    <w:rsid w:val="00964586"/>
    <w:rsid w:val="00964BE0"/>
    <w:rsid w:val="00965462"/>
    <w:rsid w:val="00970550"/>
    <w:rsid w:val="009714F8"/>
    <w:rsid w:val="009723ED"/>
    <w:rsid w:val="009752AA"/>
    <w:rsid w:val="009755ED"/>
    <w:rsid w:val="00976D4E"/>
    <w:rsid w:val="00977369"/>
    <w:rsid w:val="0098343C"/>
    <w:rsid w:val="00985E9E"/>
    <w:rsid w:val="00990328"/>
    <w:rsid w:val="009939FE"/>
    <w:rsid w:val="009A334E"/>
    <w:rsid w:val="009A4694"/>
    <w:rsid w:val="009A56EF"/>
    <w:rsid w:val="009A575C"/>
    <w:rsid w:val="009B14B3"/>
    <w:rsid w:val="009B426E"/>
    <w:rsid w:val="009C03D0"/>
    <w:rsid w:val="009C0865"/>
    <w:rsid w:val="009C2534"/>
    <w:rsid w:val="009C2F18"/>
    <w:rsid w:val="009C3F2C"/>
    <w:rsid w:val="009C4101"/>
    <w:rsid w:val="009C6207"/>
    <w:rsid w:val="009C63CE"/>
    <w:rsid w:val="009C6600"/>
    <w:rsid w:val="009C6BC9"/>
    <w:rsid w:val="009C7624"/>
    <w:rsid w:val="009D4248"/>
    <w:rsid w:val="009D7C25"/>
    <w:rsid w:val="009E249A"/>
    <w:rsid w:val="009E2ACA"/>
    <w:rsid w:val="009E2E64"/>
    <w:rsid w:val="009E5CD6"/>
    <w:rsid w:val="009E665A"/>
    <w:rsid w:val="009E6941"/>
    <w:rsid w:val="009E74BF"/>
    <w:rsid w:val="009E786E"/>
    <w:rsid w:val="009F179A"/>
    <w:rsid w:val="009F2D15"/>
    <w:rsid w:val="009F3DCC"/>
    <w:rsid w:val="009F7FD9"/>
    <w:rsid w:val="00A0000B"/>
    <w:rsid w:val="00A00437"/>
    <w:rsid w:val="00A01732"/>
    <w:rsid w:val="00A10F6D"/>
    <w:rsid w:val="00A11123"/>
    <w:rsid w:val="00A127D2"/>
    <w:rsid w:val="00A16D6A"/>
    <w:rsid w:val="00A23030"/>
    <w:rsid w:val="00A25571"/>
    <w:rsid w:val="00A25CFE"/>
    <w:rsid w:val="00A25E06"/>
    <w:rsid w:val="00A3083F"/>
    <w:rsid w:val="00A31015"/>
    <w:rsid w:val="00A32F2E"/>
    <w:rsid w:val="00A33051"/>
    <w:rsid w:val="00A330DC"/>
    <w:rsid w:val="00A33BAD"/>
    <w:rsid w:val="00A34708"/>
    <w:rsid w:val="00A34B77"/>
    <w:rsid w:val="00A35B46"/>
    <w:rsid w:val="00A374A3"/>
    <w:rsid w:val="00A37F51"/>
    <w:rsid w:val="00A44239"/>
    <w:rsid w:val="00A44A0F"/>
    <w:rsid w:val="00A50652"/>
    <w:rsid w:val="00A615FD"/>
    <w:rsid w:val="00A62BD6"/>
    <w:rsid w:val="00A63D70"/>
    <w:rsid w:val="00A63E8A"/>
    <w:rsid w:val="00A64509"/>
    <w:rsid w:val="00A70CC0"/>
    <w:rsid w:val="00A70DF4"/>
    <w:rsid w:val="00A71BC4"/>
    <w:rsid w:val="00A73009"/>
    <w:rsid w:val="00A76D45"/>
    <w:rsid w:val="00A77E89"/>
    <w:rsid w:val="00A80643"/>
    <w:rsid w:val="00A83626"/>
    <w:rsid w:val="00A84241"/>
    <w:rsid w:val="00A92183"/>
    <w:rsid w:val="00A929C2"/>
    <w:rsid w:val="00A92F82"/>
    <w:rsid w:val="00A943C2"/>
    <w:rsid w:val="00A97E13"/>
    <w:rsid w:val="00AA1754"/>
    <w:rsid w:val="00AA1E14"/>
    <w:rsid w:val="00AA4491"/>
    <w:rsid w:val="00AA6199"/>
    <w:rsid w:val="00AA61F5"/>
    <w:rsid w:val="00AA68CF"/>
    <w:rsid w:val="00AA69D5"/>
    <w:rsid w:val="00AA6BEA"/>
    <w:rsid w:val="00AB09C5"/>
    <w:rsid w:val="00AB7F87"/>
    <w:rsid w:val="00AC024F"/>
    <w:rsid w:val="00AC056C"/>
    <w:rsid w:val="00AC0F51"/>
    <w:rsid w:val="00AC49A3"/>
    <w:rsid w:val="00AC5F81"/>
    <w:rsid w:val="00AD2EE7"/>
    <w:rsid w:val="00AD535F"/>
    <w:rsid w:val="00AE00E7"/>
    <w:rsid w:val="00AE050D"/>
    <w:rsid w:val="00AE0747"/>
    <w:rsid w:val="00AE2769"/>
    <w:rsid w:val="00AE2EDB"/>
    <w:rsid w:val="00AE6474"/>
    <w:rsid w:val="00AE72B5"/>
    <w:rsid w:val="00AF1049"/>
    <w:rsid w:val="00AF1B1F"/>
    <w:rsid w:val="00AF213F"/>
    <w:rsid w:val="00AF4323"/>
    <w:rsid w:val="00AF66F7"/>
    <w:rsid w:val="00AF6C74"/>
    <w:rsid w:val="00AF7853"/>
    <w:rsid w:val="00B016B9"/>
    <w:rsid w:val="00B018F4"/>
    <w:rsid w:val="00B0374C"/>
    <w:rsid w:val="00B0434A"/>
    <w:rsid w:val="00B05FCA"/>
    <w:rsid w:val="00B060C8"/>
    <w:rsid w:val="00B06B0A"/>
    <w:rsid w:val="00B06C45"/>
    <w:rsid w:val="00B0715A"/>
    <w:rsid w:val="00B07815"/>
    <w:rsid w:val="00B07C6E"/>
    <w:rsid w:val="00B10069"/>
    <w:rsid w:val="00B164FC"/>
    <w:rsid w:val="00B214AE"/>
    <w:rsid w:val="00B269D4"/>
    <w:rsid w:val="00B27F13"/>
    <w:rsid w:val="00B3116D"/>
    <w:rsid w:val="00B31F41"/>
    <w:rsid w:val="00B35F91"/>
    <w:rsid w:val="00B40553"/>
    <w:rsid w:val="00B438BB"/>
    <w:rsid w:val="00B45816"/>
    <w:rsid w:val="00B45A03"/>
    <w:rsid w:val="00B502F0"/>
    <w:rsid w:val="00B5118B"/>
    <w:rsid w:val="00B51E35"/>
    <w:rsid w:val="00B535B9"/>
    <w:rsid w:val="00B557B3"/>
    <w:rsid w:val="00B55A7C"/>
    <w:rsid w:val="00B60163"/>
    <w:rsid w:val="00B607FC"/>
    <w:rsid w:val="00B61172"/>
    <w:rsid w:val="00B62C6E"/>
    <w:rsid w:val="00B6370D"/>
    <w:rsid w:val="00B63B11"/>
    <w:rsid w:val="00B649FB"/>
    <w:rsid w:val="00B64D6C"/>
    <w:rsid w:val="00B65B9B"/>
    <w:rsid w:val="00B660D0"/>
    <w:rsid w:val="00B67A6F"/>
    <w:rsid w:val="00B70466"/>
    <w:rsid w:val="00B711AB"/>
    <w:rsid w:val="00B75196"/>
    <w:rsid w:val="00B75628"/>
    <w:rsid w:val="00B77FE4"/>
    <w:rsid w:val="00B80282"/>
    <w:rsid w:val="00B81D40"/>
    <w:rsid w:val="00B835F7"/>
    <w:rsid w:val="00B8404C"/>
    <w:rsid w:val="00B84B3F"/>
    <w:rsid w:val="00B863D0"/>
    <w:rsid w:val="00B87B11"/>
    <w:rsid w:val="00B92375"/>
    <w:rsid w:val="00B92A6E"/>
    <w:rsid w:val="00B92E2C"/>
    <w:rsid w:val="00B96EEC"/>
    <w:rsid w:val="00B97509"/>
    <w:rsid w:val="00BA0E92"/>
    <w:rsid w:val="00BA149B"/>
    <w:rsid w:val="00BA14AB"/>
    <w:rsid w:val="00BA1935"/>
    <w:rsid w:val="00BA4ECF"/>
    <w:rsid w:val="00BB04D0"/>
    <w:rsid w:val="00BB4ED6"/>
    <w:rsid w:val="00BB7CF4"/>
    <w:rsid w:val="00BC0F1E"/>
    <w:rsid w:val="00BC1237"/>
    <w:rsid w:val="00BC31A1"/>
    <w:rsid w:val="00BD3418"/>
    <w:rsid w:val="00BD41E6"/>
    <w:rsid w:val="00BD426F"/>
    <w:rsid w:val="00BD634E"/>
    <w:rsid w:val="00BD6474"/>
    <w:rsid w:val="00BD6496"/>
    <w:rsid w:val="00BD7039"/>
    <w:rsid w:val="00BE39B4"/>
    <w:rsid w:val="00BE627E"/>
    <w:rsid w:val="00BF146B"/>
    <w:rsid w:val="00BF1E0B"/>
    <w:rsid w:val="00BF2231"/>
    <w:rsid w:val="00BF33C1"/>
    <w:rsid w:val="00BF5183"/>
    <w:rsid w:val="00BF5E9F"/>
    <w:rsid w:val="00BF62BB"/>
    <w:rsid w:val="00BF71A1"/>
    <w:rsid w:val="00C0149B"/>
    <w:rsid w:val="00C021E8"/>
    <w:rsid w:val="00C0445E"/>
    <w:rsid w:val="00C0679C"/>
    <w:rsid w:val="00C06872"/>
    <w:rsid w:val="00C10DA6"/>
    <w:rsid w:val="00C111E5"/>
    <w:rsid w:val="00C1131B"/>
    <w:rsid w:val="00C12594"/>
    <w:rsid w:val="00C12CC6"/>
    <w:rsid w:val="00C1580F"/>
    <w:rsid w:val="00C1681E"/>
    <w:rsid w:val="00C24FAA"/>
    <w:rsid w:val="00C31888"/>
    <w:rsid w:val="00C34F78"/>
    <w:rsid w:val="00C35F56"/>
    <w:rsid w:val="00C37A0A"/>
    <w:rsid w:val="00C40B41"/>
    <w:rsid w:val="00C40E50"/>
    <w:rsid w:val="00C4119D"/>
    <w:rsid w:val="00C411EB"/>
    <w:rsid w:val="00C4235F"/>
    <w:rsid w:val="00C42F34"/>
    <w:rsid w:val="00C47CDF"/>
    <w:rsid w:val="00C53129"/>
    <w:rsid w:val="00C54F23"/>
    <w:rsid w:val="00C6041C"/>
    <w:rsid w:val="00C63ECA"/>
    <w:rsid w:val="00C65115"/>
    <w:rsid w:val="00C659C9"/>
    <w:rsid w:val="00C6641E"/>
    <w:rsid w:val="00C7311F"/>
    <w:rsid w:val="00C739E4"/>
    <w:rsid w:val="00C741A9"/>
    <w:rsid w:val="00C760EC"/>
    <w:rsid w:val="00C815CB"/>
    <w:rsid w:val="00C8281C"/>
    <w:rsid w:val="00C829DC"/>
    <w:rsid w:val="00C84021"/>
    <w:rsid w:val="00C8473F"/>
    <w:rsid w:val="00C85433"/>
    <w:rsid w:val="00C8615A"/>
    <w:rsid w:val="00C91012"/>
    <w:rsid w:val="00CA12D8"/>
    <w:rsid w:val="00CA1F02"/>
    <w:rsid w:val="00CA3C17"/>
    <w:rsid w:val="00CA3DA0"/>
    <w:rsid w:val="00CA3F1C"/>
    <w:rsid w:val="00CA41B6"/>
    <w:rsid w:val="00CA4828"/>
    <w:rsid w:val="00CA7966"/>
    <w:rsid w:val="00CB16E5"/>
    <w:rsid w:val="00CB2617"/>
    <w:rsid w:val="00CB33ED"/>
    <w:rsid w:val="00CC09B8"/>
    <w:rsid w:val="00CC26B9"/>
    <w:rsid w:val="00CC305B"/>
    <w:rsid w:val="00CC5387"/>
    <w:rsid w:val="00CC5857"/>
    <w:rsid w:val="00CC640E"/>
    <w:rsid w:val="00CC6C78"/>
    <w:rsid w:val="00CE0530"/>
    <w:rsid w:val="00CE508B"/>
    <w:rsid w:val="00CF17AD"/>
    <w:rsid w:val="00CF1FD8"/>
    <w:rsid w:val="00CF437E"/>
    <w:rsid w:val="00CF4EE0"/>
    <w:rsid w:val="00CF7227"/>
    <w:rsid w:val="00CF7A29"/>
    <w:rsid w:val="00D0352A"/>
    <w:rsid w:val="00D04B18"/>
    <w:rsid w:val="00D060DA"/>
    <w:rsid w:val="00D061EB"/>
    <w:rsid w:val="00D06B65"/>
    <w:rsid w:val="00D15750"/>
    <w:rsid w:val="00D15F25"/>
    <w:rsid w:val="00D161C2"/>
    <w:rsid w:val="00D16F20"/>
    <w:rsid w:val="00D2260A"/>
    <w:rsid w:val="00D2299D"/>
    <w:rsid w:val="00D22CA2"/>
    <w:rsid w:val="00D241F3"/>
    <w:rsid w:val="00D24BDC"/>
    <w:rsid w:val="00D25E75"/>
    <w:rsid w:val="00D26422"/>
    <w:rsid w:val="00D27393"/>
    <w:rsid w:val="00D310DD"/>
    <w:rsid w:val="00D34023"/>
    <w:rsid w:val="00D37709"/>
    <w:rsid w:val="00D4040F"/>
    <w:rsid w:val="00D40E89"/>
    <w:rsid w:val="00D4113F"/>
    <w:rsid w:val="00D41B7A"/>
    <w:rsid w:val="00D42A78"/>
    <w:rsid w:val="00D44497"/>
    <w:rsid w:val="00D4491C"/>
    <w:rsid w:val="00D44E7B"/>
    <w:rsid w:val="00D4777A"/>
    <w:rsid w:val="00D5210D"/>
    <w:rsid w:val="00D53EB0"/>
    <w:rsid w:val="00D5508B"/>
    <w:rsid w:val="00D60D2A"/>
    <w:rsid w:val="00D60E47"/>
    <w:rsid w:val="00D64442"/>
    <w:rsid w:val="00D676E0"/>
    <w:rsid w:val="00D67C97"/>
    <w:rsid w:val="00D72936"/>
    <w:rsid w:val="00D73703"/>
    <w:rsid w:val="00D739EA"/>
    <w:rsid w:val="00D74152"/>
    <w:rsid w:val="00D74BFF"/>
    <w:rsid w:val="00D776F6"/>
    <w:rsid w:val="00D83711"/>
    <w:rsid w:val="00D83EF2"/>
    <w:rsid w:val="00D85731"/>
    <w:rsid w:val="00D90FB5"/>
    <w:rsid w:val="00D910F4"/>
    <w:rsid w:val="00D95B6F"/>
    <w:rsid w:val="00D95F19"/>
    <w:rsid w:val="00D96E4B"/>
    <w:rsid w:val="00D97849"/>
    <w:rsid w:val="00DA0CA1"/>
    <w:rsid w:val="00DA0CF7"/>
    <w:rsid w:val="00DA2657"/>
    <w:rsid w:val="00DA4E19"/>
    <w:rsid w:val="00DA603C"/>
    <w:rsid w:val="00DA682B"/>
    <w:rsid w:val="00DB0EBD"/>
    <w:rsid w:val="00DB27E3"/>
    <w:rsid w:val="00DB410B"/>
    <w:rsid w:val="00DB7A4A"/>
    <w:rsid w:val="00DC0239"/>
    <w:rsid w:val="00DC2082"/>
    <w:rsid w:val="00DC29A4"/>
    <w:rsid w:val="00DC2AA2"/>
    <w:rsid w:val="00DC7A43"/>
    <w:rsid w:val="00DC7F22"/>
    <w:rsid w:val="00DD2C48"/>
    <w:rsid w:val="00DD2D4F"/>
    <w:rsid w:val="00DD3A4F"/>
    <w:rsid w:val="00DD4D99"/>
    <w:rsid w:val="00DD7F0D"/>
    <w:rsid w:val="00DE061E"/>
    <w:rsid w:val="00DE4348"/>
    <w:rsid w:val="00DE4DDF"/>
    <w:rsid w:val="00DE57FC"/>
    <w:rsid w:val="00DE587C"/>
    <w:rsid w:val="00DE6A4A"/>
    <w:rsid w:val="00DF2B03"/>
    <w:rsid w:val="00DF4FD0"/>
    <w:rsid w:val="00E00C63"/>
    <w:rsid w:val="00E0158F"/>
    <w:rsid w:val="00E01B1C"/>
    <w:rsid w:val="00E02AA7"/>
    <w:rsid w:val="00E051F4"/>
    <w:rsid w:val="00E0689C"/>
    <w:rsid w:val="00E078A8"/>
    <w:rsid w:val="00E124E3"/>
    <w:rsid w:val="00E15120"/>
    <w:rsid w:val="00E200F0"/>
    <w:rsid w:val="00E21122"/>
    <w:rsid w:val="00E26749"/>
    <w:rsid w:val="00E304A5"/>
    <w:rsid w:val="00E30B7B"/>
    <w:rsid w:val="00E31570"/>
    <w:rsid w:val="00E34C5B"/>
    <w:rsid w:val="00E37F52"/>
    <w:rsid w:val="00E416A8"/>
    <w:rsid w:val="00E41B95"/>
    <w:rsid w:val="00E42826"/>
    <w:rsid w:val="00E44869"/>
    <w:rsid w:val="00E502BB"/>
    <w:rsid w:val="00E52FB6"/>
    <w:rsid w:val="00E5513F"/>
    <w:rsid w:val="00E55FE6"/>
    <w:rsid w:val="00E569A8"/>
    <w:rsid w:val="00E56A87"/>
    <w:rsid w:val="00E56D77"/>
    <w:rsid w:val="00E57FB0"/>
    <w:rsid w:val="00E61DC9"/>
    <w:rsid w:val="00E64BD0"/>
    <w:rsid w:val="00E64D89"/>
    <w:rsid w:val="00E656E2"/>
    <w:rsid w:val="00E65C20"/>
    <w:rsid w:val="00E6711D"/>
    <w:rsid w:val="00E70AA9"/>
    <w:rsid w:val="00E724DD"/>
    <w:rsid w:val="00E72DA3"/>
    <w:rsid w:val="00E72EBE"/>
    <w:rsid w:val="00E7506E"/>
    <w:rsid w:val="00E75B4A"/>
    <w:rsid w:val="00E80350"/>
    <w:rsid w:val="00E809A3"/>
    <w:rsid w:val="00E80FD1"/>
    <w:rsid w:val="00E81EF9"/>
    <w:rsid w:val="00E83288"/>
    <w:rsid w:val="00E83BB7"/>
    <w:rsid w:val="00E83D07"/>
    <w:rsid w:val="00E86313"/>
    <w:rsid w:val="00E875BE"/>
    <w:rsid w:val="00E8779D"/>
    <w:rsid w:val="00E906FC"/>
    <w:rsid w:val="00E917CA"/>
    <w:rsid w:val="00E941CC"/>
    <w:rsid w:val="00E95723"/>
    <w:rsid w:val="00E96944"/>
    <w:rsid w:val="00E96D11"/>
    <w:rsid w:val="00EA084D"/>
    <w:rsid w:val="00EB027B"/>
    <w:rsid w:val="00EB0547"/>
    <w:rsid w:val="00EB2ACF"/>
    <w:rsid w:val="00EB7E61"/>
    <w:rsid w:val="00EC492A"/>
    <w:rsid w:val="00EC6155"/>
    <w:rsid w:val="00ED069E"/>
    <w:rsid w:val="00ED0B92"/>
    <w:rsid w:val="00ED0BB7"/>
    <w:rsid w:val="00ED31A2"/>
    <w:rsid w:val="00ED3A14"/>
    <w:rsid w:val="00ED6712"/>
    <w:rsid w:val="00ED7A86"/>
    <w:rsid w:val="00EE070E"/>
    <w:rsid w:val="00EE2540"/>
    <w:rsid w:val="00EE5D87"/>
    <w:rsid w:val="00EE6D81"/>
    <w:rsid w:val="00EE7784"/>
    <w:rsid w:val="00EF0C46"/>
    <w:rsid w:val="00EF50C7"/>
    <w:rsid w:val="00EF73ED"/>
    <w:rsid w:val="00EF79DA"/>
    <w:rsid w:val="00F0025D"/>
    <w:rsid w:val="00F03737"/>
    <w:rsid w:val="00F0434C"/>
    <w:rsid w:val="00F10EF4"/>
    <w:rsid w:val="00F12B06"/>
    <w:rsid w:val="00F14021"/>
    <w:rsid w:val="00F1455F"/>
    <w:rsid w:val="00F16427"/>
    <w:rsid w:val="00F20AF8"/>
    <w:rsid w:val="00F213DF"/>
    <w:rsid w:val="00F221B0"/>
    <w:rsid w:val="00F301C7"/>
    <w:rsid w:val="00F32A27"/>
    <w:rsid w:val="00F32D8D"/>
    <w:rsid w:val="00F3691D"/>
    <w:rsid w:val="00F372EC"/>
    <w:rsid w:val="00F42FD9"/>
    <w:rsid w:val="00F46E26"/>
    <w:rsid w:val="00F47EBE"/>
    <w:rsid w:val="00F5129E"/>
    <w:rsid w:val="00F53F4C"/>
    <w:rsid w:val="00F54F6E"/>
    <w:rsid w:val="00F57038"/>
    <w:rsid w:val="00F57939"/>
    <w:rsid w:val="00F60C3E"/>
    <w:rsid w:val="00F61661"/>
    <w:rsid w:val="00F62EEB"/>
    <w:rsid w:val="00F63356"/>
    <w:rsid w:val="00F67E4E"/>
    <w:rsid w:val="00F749BE"/>
    <w:rsid w:val="00F75385"/>
    <w:rsid w:val="00F8171F"/>
    <w:rsid w:val="00F81BE2"/>
    <w:rsid w:val="00F8482A"/>
    <w:rsid w:val="00F86237"/>
    <w:rsid w:val="00F869C1"/>
    <w:rsid w:val="00F93145"/>
    <w:rsid w:val="00F933E6"/>
    <w:rsid w:val="00F940B9"/>
    <w:rsid w:val="00F95E71"/>
    <w:rsid w:val="00F95FB3"/>
    <w:rsid w:val="00F963DE"/>
    <w:rsid w:val="00F97D50"/>
    <w:rsid w:val="00FA4253"/>
    <w:rsid w:val="00FA5B4B"/>
    <w:rsid w:val="00FA7526"/>
    <w:rsid w:val="00FB5E65"/>
    <w:rsid w:val="00FC3402"/>
    <w:rsid w:val="00FC3B38"/>
    <w:rsid w:val="00FC468C"/>
    <w:rsid w:val="00FC67FF"/>
    <w:rsid w:val="00FC6E32"/>
    <w:rsid w:val="00FD135B"/>
    <w:rsid w:val="00FD3195"/>
    <w:rsid w:val="00FD3CC1"/>
    <w:rsid w:val="00FD56BC"/>
    <w:rsid w:val="00FD604A"/>
    <w:rsid w:val="00FD78A2"/>
    <w:rsid w:val="00FE1A6F"/>
    <w:rsid w:val="00FE3CDA"/>
    <w:rsid w:val="00FE4C87"/>
    <w:rsid w:val="00FE50A1"/>
    <w:rsid w:val="00FE7BFE"/>
    <w:rsid w:val="00FF0678"/>
    <w:rsid w:val="075ACFB7"/>
    <w:rsid w:val="0A6D4D74"/>
    <w:rsid w:val="0D0EC3FD"/>
    <w:rsid w:val="0D4CB99A"/>
    <w:rsid w:val="0D724BDE"/>
    <w:rsid w:val="0FF06C72"/>
    <w:rsid w:val="1196D457"/>
    <w:rsid w:val="11E619CE"/>
    <w:rsid w:val="120A31B4"/>
    <w:rsid w:val="1503B518"/>
    <w:rsid w:val="15B4AC2B"/>
    <w:rsid w:val="1A73ED1F"/>
    <w:rsid w:val="26222E4D"/>
    <w:rsid w:val="2CD804EF"/>
    <w:rsid w:val="2CFD90B8"/>
    <w:rsid w:val="2D71E46C"/>
    <w:rsid w:val="30AAC6DC"/>
    <w:rsid w:val="322EDEA6"/>
    <w:rsid w:val="33EE042E"/>
    <w:rsid w:val="3461F4E6"/>
    <w:rsid w:val="34AD2B90"/>
    <w:rsid w:val="36DD5B78"/>
    <w:rsid w:val="3742AF14"/>
    <w:rsid w:val="3B932067"/>
    <w:rsid w:val="4024971E"/>
    <w:rsid w:val="412BB3B4"/>
    <w:rsid w:val="42B7455D"/>
    <w:rsid w:val="456E5CB8"/>
    <w:rsid w:val="4B453193"/>
    <w:rsid w:val="4C344AD4"/>
    <w:rsid w:val="4D6CBBBA"/>
    <w:rsid w:val="5A17CC56"/>
    <w:rsid w:val="5EDE4C7D"/>
    <w:rsid w:val="5EFE48A0"/>
    <w:rsid w:val="60DD7C59"/>
    <w:rsid w:val="65704118"/>
    <w:rsid w:val="65A52AF8"/>
    <w:rsid w:val="693AE4B8"/>
    <w:rsid w:val="6B2073C3"/>
    <w:rsid w:val="6BDFD213"/>
    <w:rsid w:val="6C466ADB"/>
    <w:rsid w:val="6CEFBF66"/>
    <w:rsid w:val="7099CC5D"/>
    <w:rsid w:val="7340B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3F32"/>
  <w15:docId w15:val="{00F81FED-9EC7-4DEC-BCF0-A3011A56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1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E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6F3D"/>
    <w:rPr>
      <w:b/>
      <w:bCs/>
    </w:rPr>
  </w:style>
  <w:style w:type="character" w:customStyle="1" w:styleId="CommentSubjectChar">
    <w:name w:val="Comment Subject Char"/>
    <w:basedOn w:val="CommentTextChar"/>
    <w:link w:val="CommentSubject"/>
    <w:uiPriority w:val="99"/>
    <w:semiHidden/>
    <w:rsid w:val="006E6F3D"/>
    <w:rPr>
      <w:b/>
      <w:bCs/>
      <w:sz w:val="20"/>
      <w:szCs w:val="20"/>
    </w:rPr>
  </w:style>
  <w:style w:type="paragraph" w:styleId="ListParagraph">
    <w:name w:val="List Paragraph"/>
    <w:basedOn w:val="Normal"/>
    <w:uiPriority w:val="34"/>
    <w:qFormat/>
    <w:rsid w:val="004422DA"/>
    <w:pPr>
      <w:ind w:left="720"/>
      <w:contextualSpacing/>
    </w:pPr>
  </w:style>
  <w:style w:type="paragraph" w:styleId="HTMLPreformatted">
    <w:name w:val="HTML Preformatted"/>
    <w:basedOn w:val="Normal"/>
    <w:link w:val="HTMLPreformattedChar"/>
    <w:uiPriority w:val="99"/>
    <w:semiHidden/>
    <w:unhideWhenUsed/>
    <w:rsid w:val="00713DC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DCB"/>
    <w:rPr>
      <w:rFonts w:ascii="Courier New" w:eastAsia="Times New Roman" w:hAnsi="Courier New" w:cs="Courier New"/>
      <w:sz w:val="20"/>
      <w:szCs w:val="20"/>
    </w:rPr>
  </w:style>
  <w:style w:type="character" w:customStyle="1" w:styleId="gghfmyibcob">
    <w:name w:val="gghfmyibcob"/>
    <w:basedOn w:val="DefaultParagraphFont"/>
    <w:rsid w:val="00713DCB"/>
  </w:style>
  <w:style w:type="table" w:styleId="TableGrid">
    <w:name w:val="Table Grid"/>
    <w:basedOn w:val="TableNormal"/>
    <w:uiPriority w:val="39"/>
    <w:rsid w:val="00CA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39F0"/>
    <w:rPr>
      <w:color w:val="0000FF" w:themeColor="hyperlink"/>
      <w:u w:val="single"/>
    </w:rPr>
  </w:style>
  <w:style w:type="character" w:styleId="UnresolvedMention">
    <w:name w:val="Unresolved Mention"/>
    <w:basedOn w:val="DefaultParagraphFont"/>
    <w:uiPriority w:val="99"/>
    <w:semiHidden/>
    <w:unhideWhenUsed/>
    <w:rsid w:val="008C39F0"/>
    <w:rPr>
      <w:color w:val="808080"/>
      <w:shd w:val="clear" w:color="auto" w:fill="E6E6E6"/>
    </w:rPr>
  </w:style>
  <w:style w:type="paragraph" w:styleId="NormalWeb">
    <w:name w:val="Normal (Web)"/>
    <w:basedOn w:val="Normal"/>
    <w:uiPriority w:val="99"/>
    <w:unhideWhenUsed/>
    <w:rsid w:val="00FC67F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67FF"/>
    <w:pPr>
      <w:spacing w:after="0" w:line="240" w:lineRule="auto"/>
    </w:pPr>
  </w:style>
  <w:style w:type="paragraph" w:styleId="Revision">
    <w:name w:val="Revision"/>
    <w:hidden/>
    <w:uiPriority w:val="99"/>
    <w:semiHidden/>
    <w:rsid w:val="00C91012"/>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styleId="Strong">
    <w:name w:val="Strong"/>
    <w:basedOn w:val="DefaultParagraphFont"/>
    <w:uiPriority w:val="22"/>
    <w:qFormat/>
    <w:rsid w:val="000D4820"/>
    <w:rPr>
      <w:b/>
      <w:bCs/>
    </w:rPr>
  </w:style>
  <w:style w:type="character" w:customStyle="1" w:styleId="gghfmyibcpb">
    <w:name w:val="gghfmyibcpb"/>
    <w:basedOn w:val="DefaultParagraphFont"/>
    <w:rsid w:val="00A01732"/>
  </w:style>
  <w:style w:type="character" w:styleId="HTMLCode">
    <w:name w:val="HTML Code"/>
    <w:basedOn w:val="DefaultParagraphFont"/>
    <w:uiPriority w:val="99"/>
    <w:semiHidden/>
    <w:unhideWhenUsed/>
    <w:rsid w:val="0076773D"/>
    <w:rPr>
      <w:rFonts w:ascii="Courier New" w:eastAsia="Times New Roman" w:hAnsi="Courier New" w:cs="Courier New"/>
      <w:sz w:val="20"/>
      <w:szCs w:val="20"/>
    </w:rPr>
  </w:style>
  <w:style w:type="table" w:styleId="PlainTable5">
    <w:name w:val="Plain Table 5"/>
    <w:basedOn w:val="TableNormal"/>
    <w:uiPriority w:val="45"/>
    <w:rsid w:val="004402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9B3"/>
  </w:style>
  <w:style w:type="paragraph" w:styleId="Footer">
    <w:name w:val="footer"/>
    <w:basedOn w:val="Normal"/>
    <w:link w:val="FooterChar"/>
    <w:uiPriority w:val="99"/>
    <w:unhideWhenUsed/>
    <w:rsid w:val="005F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9B3"/>
  </w:style>
  <w:style w:type="character" w:styleId="FollowedHyperlink">
    <w:name w:val="FollowedHyperlink"/>
    <w:basedOn w:val="DefaultParagraphFont"/>
    <w:uiPriority w:val="99"/>
    <w:semiHidden/>
    <w:unhideWhenUsed/>
    <w:rsid w:val="006416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6409">
      <w:bodyDiv w:val="1"/>
      <w:marLeft w:val="0"/>
      <w:marRight w:val="0"/>
      <w:marTop w:val="0"/>
      <w:marBottom w:val="0"/>
      <w:divBdr>
        <w:top w:val="none" w:sz="0" w:space="0" w:color="auto"/>
        <w:left w:val="none" w:sz="0" w:space="0" w:color="auto"/>
        <w:bottom w:val="none" w:sz="0" w:space="0" w:color="auto"/>
        <w:right w:val="none" w:sz="0" w:space="0" w:color="auto"/>
      </w:divBdr>
    </w:div>
    <w:div w:id="174539668">
      <w:bodyDiv w:val="1"/>
      <w:marLeft w:val="0"/>
      <w:marRight w:val="0"/>
      <w:marTop w:val="0"/>
      <w:marBottom w:val="0"/>
      <w:divBdr>
        <w:top w:val="none" w:sz="0" w:space="0" w:color="auto"/>
        <w:left w:val="none" w:sz="0" w:space="0" w:color="auto"/>
        <w:bottom w:val="none" w:sz="0" w:space="0" w:color="auto"/>
        <w:right w:val="none" w:sz="0" w:space="0" w:color="auto"/>
      </w:divBdr>
      <w:divsChild>
        <w:div w:id="434059580">
          <w:marLeft w:val="446"/>
          <w:marRight w:val="0"/>
          <w:marTop w:val="0"/>
          <w:marBottom w:val="0"/>
          <w:divBdr>
            <w:top w:val="none" w:sz="0" w:space="0" w:color="auto"/>
            <w:left w:val="none" w:sz="0" w:space="0" w:color="auto"/>
            <w:bottom w:val="none" w:sz="0" w:space="0" w:color="auto"/>
            <w:right w:val="none" w:sz="0" w:space="0" w:color="auto"/>
          </w:divBdr>
        </w:div>
        <w:div w:id="296222994">
          <w:marLeft w:val="446"/>
          <w:marRight w:val="0"/>
          <w:marTop w:val="0"/>
          <w:marBottom w:val="0"/>
          <w:divBdr>
            <w:top w:val="none" w:sz="0" w:space="0" w:color="auto"/>
            <w:left w:val="none" w:sz="0" w:space="0" w:color="auto"/>
            <w:bottom w:val="none" w:sz="0" w:space="0" w:color="auto"/>
            <w:right w:val="none" w:sz="0" w:space="0" w:color="auto"/>
          </w:divBdr>
        </w:div>
        <w:div w:id="326329686">
          <w:marLeft w:val="806"/>
          <w:marRight w:val="0"/>
          <w:marTop w:val="0"/>
          <w:marBottom w:val="0"/>
          <w:divBdr>
            <w:top w:val="none" w:sz="0" w:space="0" w:color="auto"/>
            <w:left w:val="none" w:sz="0" w:space="0" w:color="auto"/>
            <w:bottom w:val="none" w:sz="0" w:space="0" w:color="auto"/>
            <w:right w:val="none" w:sz="0" w:space="0" w:color="auto"/>
          </w:divBdr>
        </w:div>
        <w:div w:id="1907955223">
          <w:marLeft w:val="806"/>
          <w:marRight w:val="0"/>
          <w:marTop w:val="0"/>
          <w:marBottom w:val="0"/>
          <w:divBdr>
            <w:top w:val="none" w:sz="0" w:space="0" w:color="auto"/>
            <w:left w:val="none" w:sz="0" w:space="0" w:color="auto"/>
            <w:bottom w:val="none" w:sz="0" w:space="0" w:color="auto"/>
            <w:right w:val="none" w:sz="0" w:space="0" w:color="auto"/>
          </w:divBdr>
        </w:div>
        <w:div w:id="1831095395">
          <w:marLeft w:val="806"/>
          <w:marRight w:val="0"/>
          <w:marTop w:val="0"/>
          <w:marBottom w:val="0"/>
          <w:divBdr>
            <w:top w:val="none" w:sz="0" w:space="0" w:color="auto"/>
            <w:left w:val="none" w:sz="0" w:space="0" w:color="auto"/>
            <w:bottom w:val="none" w:sz="0" w:space="0" w:color="auto"/>
            <w:right w:val="none" w:sz="0" w:space="0" w:color="auto"/>
          </w:divBdr>
        </w:div>
        <w:div w:id="1190417348">
          <w:marLeft w:val="806"/>
          <w:marRight w:val="0"/>
          <w:marTop w:val="0"/>
          <w:marBottom w:val="0"/>
          <w:divBdr>
            <w:top w:val="none" w:sz="0" w:space="0" w:color="auto"/>
            <w:left w:val="none" w:sz="0" w:space="0" w:color="auto"/>
            <w:bottom w:val="none" w:sz="0" w:space="0" w:color="auto"/>
            <w:right w:val="none" w:sz="0" w:space="0" w:color="auto"/>
          </w:divBdr>
        </w:div>
        <w:div w:id="1155073375">
          <w:marLeft w:val="446"/>
          <w:marRight w:val="0"/>
          <w:marTop w:val="0"/>
          <w:marBottom w:val="0"/>
          <w:divBdr>
            <w:top w:val="none" w:sz="0" w:space="0" w:color="auto"/>
            <w:left w:val="none" w:sz="0" w:space="0" w:color="auto"/>
            <w:bottom w:val="none" w:sz="0" w:space="0" w:color="auto"/>
            <w:right w:val="none" w:sz="0" w:space="0" w:color="auto"/>
          </w:divBdr>
        </w:div>
        <w:div w:id="283116848">
          <w:marLeft w:val="806"/>
          <w:marRight w:val="0"/>
          <w:marTop w:val="0"/>
          <w:marBottom w:val="0"/>
          <w:divBdr>
            <w:top w:val="none" w:sz="0" w:space="0" w:color="auto"/>
            <w:left w:val="none" w:sz="0" w:space="0" w:color="auto"/>
            <w:bottom w:val="none" w:sz="0" w:space="0" w:color="auto"/>
            <w:right w:val="none" w:sz="0" w:space="0" w:color="auto"/>
          </w:divBdr>
        </w:div>
        <w:div w:id="162018664">
          <w:marLeft w:val="806"/>
          <w:marRight w:val="0"/>
          <w:marTop w:val="0"/>
          <w:marBottom w:val="0"/>
          <w:divBdr>
            <w:top w:val="none" w:sz="0" w:space="0" w:color="auto"/>
            <w:left w:val="none" w:sz="0" w:space="0" w:color="auto"/>
            <w:bottom w:val="none" w:sz="0" w:space="0" w:color="auto"/>
            <w:right w:val="none" w:sz="0" w:space="0" w:color="auto"/>
          </w:divBdr>
        </w:div>
        <w:div w:id="1218207534">
          <w:marLeft w:val="446"/>
          <w:marRight w:val="0"/>
          <w:marTop w:val="0"/>
          <w:marBottom w:val="0"/>
          <w:divBdr>
            <w:top w:val="none" w:sz="0" w:space="0" w:color="auto"/>
            <w:left w:val="none" w:sz="0" w:space="0" w:color="auto"/>
            <w:bottom w:val="none" w:sz="0" w:space="0" w:color="auto"/>
            <w:right w:val="none" w:sz="0" w:space="0" w:color="auto"/>
          </w:divBdr>
        </w:div>
        <w:div w:id="1486312981">
          <w:marLeft w:val="446"/>
          <w:marRight w:val="0"/>
          <w:marTop w:val="0"/>
          <w:marBottom w:val="0"/>
          <w:divBdr>
            <w:top w:val="none" w:sz="0" w:space="0" w:color="auto"/>
            <w:left w:val="none" w:sz="0" w:space="0" w:color="auto"/>
            <w:bottom w:val="none" w:sz="0" w:space="0" w:color="auto"/>
            <w:right w:val="none" w:sz="0" w:space="0" w:color="auto"/>
          </w:divBdr>
        </w:div>
      </w:divsChild>
    </w:div>
    <w:div w:id="335036968">
      <w:bodyDiv w:val="1"/>
      <w:marLeft w:val="0"/>
      <w:marRight w:val="0"/>
      <w:marTop w:val="0"/>
      <w:marBottom w:val="0"/>
      <w:divBdr>
        <w:top w:val="none" w:sz="0" w:space="0" w:color="auto"/>
        <w:left w:val="none" w:sz="0" w:space="0" w:color="auto"/>
        <w:bottom w:val="none" w:sz="0" w:space="0" w:color="auto"/>
        <w:right w:val="none" w:sz="0" w:space="0" w:color="auto"/>
      </w:divBdr>
    </w:div>
    <w:div w:id="418598118">
      <w:bodyDiv w:val="1"/>
      <w:marLeft w:val="0"/>
      <w:marRight w:val="0"/>
      <w:marTop w:val="0"/>
      <w:marBottom w:val="0"/>
      <w:divBdr>
        <w:top w:val="none" w:sz="0" w:space="0" w:color="auto"/>
        <w:left w:val="none" w:sz="0" w:space="0" w:color="auto"/>
        <w:bottom w:val="none" w:sz="0" w:space="0" w:color="auto"/>
        <w:right w:val="none" w:sz="0" w:space="0" w:color="auto"/>
      </w:divBdr>
    </w:div>
    <w:div w:id="766580543">
      <w:bodyDiv w:val="1"/>
      <w:marLeft w:val="0"/>
      <w:marRight w:val="0"/>
      <w:marTop w:val="0"/>
      <w:marBottom w:val="0"/>
      <w:divBdr>
        <w:top w:val="none" w:sz="0" w:space="0" w:color="auto"/>
        <w:left w:val="none" w:sz="0" w:space="0" w:color="auto"/>
        <w:bottom w:val="none" w:sz="0" w:space="0" w:color="auto"/>
        <w:right w:val="none" w:sz="0" w:space="0" w:color="auto"/>
      </w:divBdr>
    </w:div>
    <w:div w:id="982545944">
      <w:bodyDiv w:val="1"/>
      <w:marLeft w:val="0"/>
      <w:marRight w:val="0"/>
      <w:marTop w:val="0"/>
      <w:marBottom w:val="0"/>
      <w:divBdr>
        <w:top w:val="none" w:sz="0" w:space="0" w:color="auto"/>
        <w:left w:val="none" w:sz="0" w:space="0" w:color="auto"/>
        <w:bottom w:val="none" w:sz="0" w:space="0" w:color="auto"/>
        <w:right w:val="none" w:sz="0" w:space="0" w:color="auto"/>
      </w:divBdr>
    </w:div>
    <w:div w:id="1187712112">
      <w:bodyDiv w:val="1"/>
      <w:marLeft w:val="0"/>
      <w:marRight w:val="0"/>
      <w:marTop w:val="0"/>
      <w:marBottom w:val="0"/>
      <w:divBdr>
        <w:top w:val="none" w:sz="0" w:space="0" w:color="auto"/>
        <w:left w:val="none" w:sz="0" w:space="0" w:color="auto"/>
        <w:bottom w:val="none" w:sz="0" w:space="0" w:color="auto"/>
        <w:right w:val="none" w:sz="0" w:space="0" w:color="auto"/>
      </w:divBdr>
    </w:div>
    <w:div w:id="1272276815">
      <w:bodyDiv w:val="1"/>
      <w:marLeft w:val="0"/>
      <w:marRight w:val="0"/>
      <w:marTop w:val="0"/>
      <w:marBottom w:val="0"/>
      <w:divBdr>
        <w:top w:val="none" w:sz="0" w:space="0" w:color="auto"/>
        <w:left w:val="none" w:sz="0" w:space="0" w:color="auto"/>
        <w:bottom w:val="none" w:sz="0" w:space="0" w:color="auto"/>
        <w:right w:val="none" w:sz="0" w:space="0" w:color="auto"/>
      </w:divBdr>
    </w:div>
    <w:div w:id="1702440470">
      <w:bodyDiv w:val="1"/>
      <w:marLeft w:val="0"/>
      <w:marRight w:val="0"/>
      <w:marTop w:val="0"/>
      <w:marBottom w:val="0"/>
      <w:divBdr>
        <w:top w:val="none" w:sz="0" w:space="0" w:color="auto"/>
        <w:left w:val="none" w:sz="0" w:space="0" w:color="auto"/>
        <w:bottom w:val="none" w:sz="0" w:space="0" w:color="auto"/>
        <w:right w:val="none" w:sz="0" w:space="0" w:color="auto"/>
      </w:divBdr>
    </w:div>
    <w:div w:id="1918203223">
      <w:bodyDiv w:val="1"/>
      <w:marLeft w:val="0"/>
      <w:marRight w:val="0"/>
      <w:marTop w:val="0"/>
      <w:marBottom w:val="0"/>
      <w:divBdr>
        <w:top w:val="none" w:sz="0" w:space="0" w:color="auto"/>
        <w:left w:val="none" w:sz="0" w:space="0" w:color="auto"/>
        <w:bottom w:val="none" w:sz="0" w:space="0" w:color="auto"/>
        <w:right w:val="none" w:sz="0" w:space="0" w:color="auto"/>
      </w:divBdr>
    </w:div>
    <w:div w:id="2037457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AF759-BAAB-4C7A-8C3B-1EF99854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27</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tmoulik</dc:creator>
  <cp:lastModifiedBy> </cp:lastModifiedBy>
  <cp:revision>204</cp:revision>
  <dcterms:created xsi:type="dcterms:W3CDTF">2018-06-06T14:39:00Z</dcterms:created>
  <dcterms:modified xsi:type="dcterms:W3CDTF">2018-07-17T17:28:00Z</dcterms:modified>
</cp:coreProperties>
</file>